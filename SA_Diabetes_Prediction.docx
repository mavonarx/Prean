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E1B57" w14:textId="77777777" w:rsidR="00731DEB" w:rsidRDefault="00731DEB" w:rsidP="00731DEB">
      <w:pPr>
        <w:jc w:val="center"/>
      </w:pPr>
    </w:p>
    <w:p w14:paraId="64ABA27C" w14:textId="77777777" w:rsidR="00731DEB" w:rsidRDefault="00731DEB" w:rsidP="00731DEB"/>
    <w:p w14:paraId="27854CA2" w14:textId="24967265" w:rsidR="00731DEB" w:rsidRPr="00F21090" w:rsidRDefault="00120797" w:rsidP="00731DEB">
      <w:pPr>
        <w:jc w:val="left"/>
        <w:rPr>
          <w:b/>
          <w:bCs/>
          <w:sz w:val="56"/>
          <w:szCs w:val="56"/>
        </w:rPr>
      </w:pPr>
      <w:r>
        <w:rPr>
          <w:b/>
          <w:bCs/>
          <w:sz w:val="56"/>
          <w:szCs w:val="56"/>
        </w:rPr>
        <w:t xml:space="preserve">Semesterarbeit </w:t>
      </w:r>
      <w:proofErr w:type="spellStart"/>
      <w:r>
        <w:rPr>
          <w:b/>
          <w:bCs/>
          <w:sz w:val="56"/>
          <w:szCs w:val="56"/>
        </w:rPr>
        <w:t>Predictive</w:t>
      </w:r>
      <w:proofErr w:type="spellEnd"/>
      <w:r>
        <w:rPr>
          <w:b/>
          <w:bCs/>
          <w:sz w:val="56"/>
          <w:szCs w:val="56"/>
        </w:rPr>
        <w:t xml:space="preserve"> Analytics</w:t>
      </w:r>
    </w:p>
    <w:p w14:paraId="6CF10BCE" w14:textId="77777777" w:rsidR="00D361DF" w:rsidRPr="00F21090" w:rsidRDefault="00D361DF" w:rsidP="00731DEB">
      <w:pPr>
        <w:jc w:val="left"/>
        <w:rPr>
          <w:b/>
          <w:bCs/>
          <w:sz w:val="56"/>
          <w:szCs w:val="56"/>
        </w:rPr>
      </w:pPr>
    </w:p>
    <w:p w14:paraId="1E680CA4" w14:textId="6190C4AC" w:rsidR="00731DEB" w:rsidRDefault="00353DA2" w:rsidP="00731DEB">
      <w:pPr>
        <w:spacing w:after="0"/>
        <w:jc w:val="center"/>
      </w:pPr>
      <w:r>
        <w:rPr>
          <w:noProof/>
        </w:rPr>
        <w:drawing>
          <wp:inline distT="0" distB="0" distL="0" distR="0" wp14:anchorId="6B62A50A" wp14:editId="3E14A870">
            <wp:extent cx="5759450" cy="2900045"/>
            <wp:effectExtent l="0" t="0" r="0" b="0"/>
            <wp:docPr id="1346674644" name="Picture 1346674644" descr="Ein Bild, das Clipart, Cartoon, Animierter Cartoo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74644" name="Grafik 1" descr="Ein Bild, das Clipart, Cartoon, Animierter Cartoon, Darstellung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900045"/>
                    </a:xfrm>
                    <a:prstGeom prst="rect">
                      <a:avLst/>
                    </a:prstGeom>
                    <a:noFill/>
                    <a:ln>
                      <a:noFill/>
                    </a:ln>
                  </pic:spPr>
                </pic:pic>
              </a:graphicData>
            </a:graphic>
          </wp:inline>
        </w:drawing>
      </w:r>
    </w:p>
    <w:p w14:paraId="5633FCD1" w14:textId="7B2A0856" w:rsidR="0069642A" w:rsidRDefault="0069642A" w:rsidP="00731DEB">
      <w:pPr>
        <w:spacing w:after="0"/>
        <w:jc w:val="center"/>
      </w:pPr>
    </w:p>
    <w:tbl>
      <w:tblPr>
        <w:tblStyle w:val="Tabellenraster"/>
        <w:tblpPr w:leftFromText="141" w:rightFromText="141" w:vertAnchor="text" w:horzAnchor="margin" w:tblpY="691"/>
        <w:tblW w:w="0" w:type="auto"/>
        <w:tblLook w:val="04A0" w:firstRow="1" w:lastRow="0" w:firstColumn="1" w:lastColumn="0" w:noHBand="0" w:noVBand="1"/>
      </w:tblPr>
      <w:tblGrid>
        <w:gridCol w:w="4353"/>
        <w:gridCol w:w="4362"/>
      </w:tblGrid>
      <w:tr w:rsidR="00731DEB" w:rsidRPr="00DE5EDB" w14:paraId="268A347B" w14:textId="77777777">
        <w:tc>
          <w:tcPr>
            <w:tcW w:w="4353" w:type="dxa"/>
          </w:tcPr>
          <w:p w14:paraId="18B9AA2D" w14:textId="2C99C1F2" w:rsidR="00731DEB" w:rsidRPr="00E53D83" w:rsidRDefault="00731DEB">
            <w:pPr>
              <w:jc w:val="left"/>
              <w:rPr>
                <w:rFonts w:cstheme="minorHAnsi"/>
                <w:b/>
              </w:rPr>
            </w:pPr>
            <w:r w:rsidRPr="00E53D83">
              <w:rPr>
                <w:rFonts w:cstheme="minorHAnsi"/>
                <w:b/>
              </w:rPr>
              <w:t>Autor</w:t>
            </w:r>
            <w:r w:rsidR="002D6575">
              <w:rPr>
                <w:rFonts w:cstheme="minorHAnsi"/>
                <w:b/>
              </w:rPr>
              <w:t>en</w:t>
            </w:r>
          </w:p>
        </w:tc>
        <w:tc>
          <w:tcPr>
            <w:tcW w:w="4362" w:type="dxa"/>
          </w:tcPr>
          <w:p w14:paraId="21B21DFC" w14:textId="091F7468" w:rsidR="002D6575" w:rsidRPr="00DB5B22" w:rsidRDefault="002D6575" w:rsidP="002D6575">
            <w:pPr>
              <w:pStyle w:val="Kopfzeile"/>
              <w:jc w:val="left"/>
            </w:pPr>
            <w:r>
              <w:t>A</w:t>
            </w:r>
            <w:r w:rsidRPr="00DB5B22">
              <w:t xml:space="preserve">picella Nevio </w:t>
            </w:r>
            <w:r w:rsidRPr="00DB5B22">
              <w:br/>
              <w:t>Balke Nicolas</w:t>
            </w:r>
            <w:r w:rsidRPr="00DB5B22">
              <w:br/>
              <w:t>Fassbind Andrin</w:t>
            </w:r>
          </w:p>
          <w:p w14:paraId="25C23579" w14:textId="2F2898C9" w:rsidR="00731DEB" w:rsidRPr="00CB2935" w:rsidRDefault="002C5A81">
            <w:pPr>
              <w:jc w:val="left"/>
              <w:rPr>
                <w:rFonts w:cstheme="minorHAnsi"/>
              </w:rPr>
            </w:pPr>
            <w:r w:rsidRPr="00DB5B22">
              <w:t>Pletscher Steven</w:t>
            </w:r>
            <w:r>
              <w:br/>
            </w:r>
            <w:r w:rsidRPr="00DB5B22">
              <w:t>von Arx Matthias</w:t>
            </w:r>
          </w:p>
        </w:tc>
      </w:tr>
      <w:tr w:rsidR="00731DEB" w:rsidRPr="00DE5EDB" w14:paraId="2C79CBB8" w14:textId="77777777">
        <w:tc>
          <w:tcPr>
            <w:tcW w:w="4353" w:type="dxa"/>
          </w:tcPr>
          <w:p w14:paraId="3241038C" w14:textId="77777777" w:rsidR="00731DEB" w:rsidRPr="00E53D83" w:rsidRDefault="00731DEB">
            <w:pPr>
              <w:rPr>
                <w:rFonts w:cstheme="minorHAnsi"/>
                <w:b/>
              </w:rPr>
            </w:pPr>
            <w:r>
              <w:rPr>
                <w:rFonts w:cstheme="minorHAnsi"/>
                <w:b/>
              </w:rPr>
              <w:t>Klasse</w:t>
            </w:r>
          </w:p>
        </w:tc>
        <w:tc>
          <w:tcPr>
            <w:tcW w:w="4362" w:type="dxa"/>
          </w:tcPr>
          <w:p w14:paraId="0331E70F" w14:textId="7A1A870E" w:rsidR="00731DEB" w:rsidRDefault="00C202F4">
            <w:pPr>
              <w:rPr>
                <w:rFonts w:cstheme="minorHAnsi"/>
              </w:rPr>
            </w:pPr>
            <w:r>
              <w:rPr>
                <w:rFonts w:cstheme="minorHAnsi"/>
              </w:rPr>
              <w:t>IT21b</w:t>
            </w:r>
          </w:p>
        </w:tc>
      </w:tr>
      <w:tr w:rsidR="0069642A" w:rsidRPr="00DE5EDB" w14:paraId="4C0DE63C" w14:textId="77777777">
        <w:tc>
          <w:tcPr>
            <w:tcW w:w="4353" w:type="dxa"/>
          </w:tcPr>
          <w:p w14:paraId="1FA97F79" w14:textId="47770D0F" w:rsidR="0069642A" w:rsidRDefault="0069642A">
            <w:pPr>
              <w:rPr>
                <w:rFonts w:cstheme="minorHAnsi"/>
                <w:b/>
              </w:rPr>
            </w:pPr>
            <w:r>
              <w:rPr>
                <w:rFonts w:cstheme="minorHAnsi"/>
                <w:b/>
              </w:rPr>
              <w:t>Dozent</w:t>
            </w:r>
          </w:p>
        </w:tc>
        <w:tc>
          <w:tcPr>
            <w:tcW w:w="4362" w:type="dxa"/>
          </w:tcPr>
          <w:p w14:paraId="448C0E50" w14:textId="13F25A79" w:rsidR="0069642A" w:rsidRDefault="0049332F">
            <w:pPr>
              <w:rPr>
                <w:rFonts w:cstheme="minorHAnsi"/>
              </w:rPr>
            </w:pPr>
            <w:r>
              <w:rPr>
                <w:rFonts w:cstheme="minorHAnsi"/>
              </w:rPr>
              <w:t>Lorenzo Tanadini</w:t>
            </w:r>
          </w:p>
        </w:tc>
      </w:tr>
      <w:tr w:rsidR="00731DEB" w:rsidRPr="00DE5EDB" w14:paraId="52491041" w14:textId="77777777">
        <w:tc>
          <w:tcPr>
            <w:tcW w:w="4353" w:type="dxa"/>
          </w:tcPr>
          <w:p w14:paraId="57891E32" w14:textId="77777777" w:rsidR="00731DEB" w:rsidRPr="00E53D83" w:rsidRDefault="00731DEB">
            <w:pPr>
              <w:jc w:val="left"/>
              <w:rPr>
                <w:rFonts w:cstheme="minorHAnsi"/>
                <w:b/>
              </w:rPr>
            </w:pPr>
            <w:r w:rsidRPr="00E53D83">
              <w:rPr>
                <w:rFonts w:cstheme="minorHAnsi"/>
                <w:b/>
              </w:rPr>
              <w:t>Erstellungsdatum</w:t>
            </w:r>
          </w:p>
        </w:tc>
        <w:tc>
          <w:tcPr>
            <w:tcW w:w="4362" w:type="dxa"/>
          </w:tcPr>
          <w:p w14:paraId="42585887" w14:textId="28958CD9" w:rsidR="00731DEB" w:rsidRPr="001370F7" w:rsidRDefault="00CD6E9F">
            <w:pPr>
              <w:pStyle w:val="Listenabsatz"/>
              <w:ind w:left="0"/>
              <w:jc w:val="left"/>
              <w:rPr>
                <w:rFonts w:cstheme="minorHAnsi"/>
              </w:rPr>
            </w:pPr>
            <w:r>
              <w:rPr>
                <w:rFonts w:cstheme="minorHAnsi"/>
              </w:rPr>
              <w:fldChar w:fldCharType="begin"/>
            </w:r>
            <w:r>
              <w:rPr>
                <w:rFonts w:cstheme="minorHAnsi"/>
              </w:rPr>
              <w:instrText xml:space="preserve"> CREATEDATE  \@ "d. MMMM yyyy"  \* MERGEFORMAT </w:instrText>
            </w:r>
            <w:r>
              <w:rPr>
                <w:rFonts w:cstheme="minorHAnsi"/>
              </w:rPr>
              <w:fldChar w:fldCharType="separate"/>
            </w:r>
            <w:r>
              <w:rPr>
                <w:rFonts w:cstheme="minorHAnsi"/>
                <w:noProof/>
              </w:rPr>
              <w:t>4. Oktober 2023</w:t>
            </w:r>
            <w:r>
              <w:rPr>
                <w:rFonts w:cstheme="minorHAnsi"/>
              </w:rPr>
              <w:fldChar w:fldCharType="end"/>
            </w:r>
          </w:p>
        </w:tc>
      </w:tr>
    </w:tbl>
    <w:p w14:paraId="428B52F7" w14:textId="22D26468" w:rsidR="002E1C41" w:rsidRDefault="00731DEB" w:rsidP="00731DEB">
      <w:pPr>
        <w:pStyle w:val="Titel"/>
        <w:pageBreakBefore/>
      </w:pPr>
      <w:r>
        <w:lastRenderedPageBreak/>
        <w:t>Inhaltsverzeichnis</w:t>
      </w:r>
    </w:p>
    <w:p w14:paraId="679C6AAB" w14:textId="5CD35DFB" w:rsidR="00706B22" w:rsidRDefault="00731DEB">
      <w:pPr>
        <w:pStyle w:val="Verzeichnis1"/>
        <w:tabs>
          <w:tab w:val="left" w:pos="440"/>
          <w:tab w:val="right" w:leader="dot" w:pos="9060"/>
        </w:tabs>
        <w:rPr>
          <w:rFonts w:eastAsiaTheme="minorEastAsia"/>
          <w:noProof/>
          <w:lang w:eastAsia="de-CH"/>
        </w:rPr>
      </w:pPr>
      <w:r>
        <w:fldChar w:fldCharType="begin"/>
      </w:r>
      <w:r>
        <w:instrText xml:space="preserve"> TOC \o "1-3" \h \z \u </w:instrText>
      </w:r>
      <w:r>
        <w:fldChar w:fldCharType="separate"/>
      </w:r>
      <w:hyperlink w:anchor="_Toc151628114" w:history="1">
        <w:r w:rsidR="00706B22" w:rsidRPr="002D74F8">
          <w:rPr>
            <w:rStyle w:val="Hyperlink"/>
            <w:noProof/>
          </w:rPr>
          <w:t>1</w:t>
        </w:r>
        <w:r w:rsidR="00706B22">
          <w:rPr>
            <w:rFonts w:eastAsiaTheme="minorEastAsia"/>
            <w:noProof/>
            <w:lang w:eastAsia="de-CH"/>
          </w:rPr>
          <w:tab/>
        </w:r>
        <w:r w:rsidR="00706B22" w:rsidRPr="002D74F8">
          <w:rPr>
            <w:rStyle w:val="Hyperlink"/>
            <w:noProof/>
          </w:rPr>
          <w:t>Problemstellung</w:t>
        </w:r>
        <w:r w:rsidR="00706B22">
          <w:rPr>
            <w:noProof/>
            <w:webHidden/>
          </w:rPr>
          <w:tab/>
        </w:r>
        <w:r w:rsidR="00706B22">
          <w:rPr>
            <w:noProof/>
            <w:webHidden/>
          </w:rPr>
          <w:fldChar w:fldCharType="begin"/>
        </w:r>
        <w:r w:rsidR="00706B22">
          <w:rPr>
            <w:noProof/>
            <w:webHidden/>
          </w:rPr>
          <w:instrText xml:space="preserve"> PAGEREF _Toc151628114 \h </w:instrText>
        </w:r>
        <w:r w:rsidR="00706B22">
          <w:rPr>
            <w:noProof/>
            <w:webHidden/>
          </w:rPr>
        </w:r>
        <w:r w:rsidR="00706B22">
          <w:rPr>
            <w:noProof/>
            <w:webHidden/>
          </w:rPr>
          <w:fldChar w:fldCharType="separate"/>
        </w:r>
        <w:r w:rsidR="00706B22">
          <w:rPr>
            <w:noProof/>
            <w:webHidden/>
          </w:rPr>
          <w:t>3</w:t>
        </w:r>
        <w:r w:rsidR="00706B22">
          <w:rPr>
            <w:noProof/>
            <w:webHidden/>
          </w:rPr>
          <w:fldChar w:fldCharType="end"/>
        </w:r>
      </w:hyperlink>
    </w:p>
    <w:p w14:paraId="76B51067" w14:textId="0EEB65F4" w:rsidR="00706B22" w:rsidRDefault="00000000">
      <w:pPr>
        <w:pStyle w:val="Verzeichnis2"/>
        <w:tabs>
          <w:tab w:val="left" w:pos="880"/>
          <w:tab w:val="right" w:leader="dot" w:pos="9060"/>
        </w:tabs>
        <w:rPr>
          <w:rFonts w:eastAsiaTheme="minorEastAsia"/>
          <w:noProof/>
          <w:lang w:eastAsia="de-CH"/>
        </w:rPr>
      </w:pPr>
      <w:hyperlink w:anchor="_Toc151628115" w:history="1">
        <w:r w:rsidR="00706B22" w:rsidRPr="002D74F8">
          <w:rPr>
            <w:rStyle w:val="Hyperlink"/>
            <w:noProof/>
          </w:rPr>
          <w:t>1.1</w:t>
        </w:r>
        <w:r w:rsidR="00706B22">
          <w:rPr>
            <w:rFonts w:eastAsiaTheme="minorEastAsia"/>
            <w:noProof/>
            <w:lang w:eastAsia="de-CH"/>
          </w:rPr>
          <w:tab/>
        </w:r>
        <w:r w:rsidR="00706B22" w:rsidRPr="002D74F8">
          <w:rPr>
            <w:rStyle w:val="Hyperlink"/>
            <w:noProof/>
          </w:rPr>
          <w:t>Vorbeugung der Krankheit</w:t>
        </w:r>
        <w:r w:rsidR="00706B22">
          <w:rPr>
            <w:noProof/>
            <w:webHidden/>
          </w:rPr>
          <w:tab/>
        </w:r>
        <w:r w:rsidR="00706B22">
          <w:rPr>
            <w:noProof/>
            <w:webHidden/>
          </w:rPr>
          <w:fldChar w:fldCharType="begin"/>
        </w:r>
        <w:r w:rsidR="00706B22">
          <w:rPr>
            <w:noProof/>
            <w:webHidden/>
          </w:rPr>
          <w:instrText xml:space="preserve"> PAGEREF _Toc151628115 \h </w:instrText>
        </w:r>
        <w:r w:rsidR="00706B22">
          <w:rPr>
            <w:noProof/>
            <w:webHidden/>
          </w:rPr>
        </w:r>
        <w:r w:rsidR="00706B22">
          <w:rPr>
            <w:noProof/>
            <w:webHidden/>
          </w:rPr>
          <w:fldChar w:fldCharType="separate"/>
        </w:r>
        <w:r w:rsidR="00706B22">
          <w:rPr>
            <w:noProof/>
            <w:webHidden/>
          </w:rPr>
          <w:t>3</w:t>
        </w:r>
        <w:r w:rsidR="00706B22">
          <w:rPr>
            <w:noProof/>
            <w:webHidden/>
          </w:rPr>
          <w:fldChar w:fldCharType="end"/>
        </w:r>
      </w:hyperlink>
    </w:p>
    <w:p w14:paraId="1B433EB9" w14:textId="14E40255" w:rsidR="00706B22" w:rsidRDefault="00000000">
      <w:pPr>
        <w:pStyle w:val="Verzeichnis2"/>
        <w:tabs>
          <w:tab w:val="left" w:pos="880"/>
          <w:tab w:val="right" w:leader="dot" w:pos="9060"/>
        </w:tabs>
        <w:rPr>
          <w:rFonts w:eastAsiaTheme="minorEastAsia"/>
          <w:noProof/>
          <w:lang w:eastAsia="de-CH"/>
        </w:rPr>
      </w:pPr>
      <w:hyperlink w:anchor="_Toc151628116" w:history="1">
        <w:r w:rsidR="00706B22" w:rsidRPr="002D74F8">
          <w:rPr>
            <w:rStyle w:val="Hyperlink"/>
            <w:noProof/>
          </w:rPr>
          <w:t>1.2</w:t>
        </w:r>
        <w:r w:rsidR="00706B22">
          <w:rPr>
            <w:rFonts w:eastAsiaTheme="minorEastAsia"/>
            <w:noProof/>
            <w:lang w:eastAsia="de-CH"/>
          </w:rPr>
          <w:tab/>
        </w:r>
        <w:r w:rsidR="00706B22" w:rsidRPr="002D74F8">
          <w:rPr>
            <w:rStyle w:val="Hyperlink"/>
            <w:noProof/>
          </w:rPr>
          <w:t>Früherkennung und Behandlung</w:t>
        </w:r>
        <w:r w:rsidR="00706B22">
          <w:rPr>
            <w:noProof/>
            <w:webHidden/>
          </w:rPr>
          <w:tab/>
        </w:r>
        <w:r w:rsidR="00706B22">
          <w:rPr>
            <w:noProof/>
            <w:webHidden/>
          </w:rPr>
          <w:fldChar w:fldCharType="begin"/>
        </w:r>
        <w:r w:rsidR="00706B22">
          <w:rPr>
            <w:noProof/>
            <w:webHidden/>
          </w:rPr>
          <w:instrText xml:space="preserve"> PAGEREF _Toc151628116 \h </w:instrText>
        </w:r>
        <w:r w:rsidR="00706B22">
          <w:rPr>
            <w:noProof/>
            <w:webHidden/>
          </w:rPr>
        </w:r>
        <w:r w:rsidR="00706B22">
          <w:rPr>
            <w:noProof/>
            <w:webHidden/>
          </w:rPr>
          <w:fldChar w:fldCharType="separate"/>
        </w:r>
        <w:r w:rsidR="00706B22">
          <w:rPr>
            <w:noProof/>
            <w:webHidden/>
          </w:rPr>
          <w:t>3</w:t>
        </w:r>
        <w:r w:rsidR="00706B22">
          <w:rPr>
            <w:noProof/>
            <w:webHidden/>
          </w:rPr>
          <w:fldChar w:fldCharType="end"/>
        </w:r>
      </w:hyperlink>
    </w:p>
    <w:p w14:paraId="7DCA0A0F" w14:textId="6C3415B1" w:rsidR="00706B22" w:rsidRDefault="00000000">
      <w:pPr>
        <w:pStyle w:val="Verzeichnis1"/>
        <w:tabs>
          <w:tab w:val="left" w:pos="440"/>
          <w:tab w:val="right" w:leader="dot" w:pos="9060"/>
        </w:tabs>
        <w:rPr>
          <w:rFonts w:eastAsiaTheme="minorEastAsia"/>
          <w:noProof/>
          <w:lang w:eastAsia="de-CH"/>
        </w:rPr>
      </w:pPr>
      <w:hyperlink w:anchor="_Toc151628117" w:history="1">
        <w:r w:rsidR="00706B22" w:rsidRPr="002D74F8">
          <w:rPr>
            <w:rStyle w:val="Hyperlink"/>
            <w:noProof/>
          </w:rPr>
          <w:t>2</w:t>
        </w:r>
        <w:r w:rsidR="00706B22">
          <w:rPr>
            <w:rFonts w:eastAsiaTheme="minorEastAsia"/>
            <w:noProof/>
            <w:lang w:eastAsia="de-CH"/>
          </w:rPr>
          <w:tab/>
        </w:r>
        <w:r w:rsidR="00706B22" w:rsidRPr="002D74F8">
          <w:rPr>
            <w:rStyle w:val="Hyperlink"/>
            <w:noProof/>
          </w:rPr>
          <w:t>Daten</w:t>
        </w:r>
        <w:r w:rsidR="00706B22">
          <w:rPr>
            <w:noProof/>
            <w:webHidden/>
          </w:rPr>
          <w:tab/>
        </w:r>
        <w:r w:rsidR="00706B22">
          <w:rPr>
            <w:noProof/>
            <w:webHidden/>
          </w:rPr>
          <w:fldChar w:fldCharType="begin"/>
        </w:r>
        <w:r w:rsidR="00706B22">
          <w:rPr>
            <w:noProof/>
            <w:webHidden/>
          </w:rPr>
          <w:instrText xml:space="preserve"> PAGEREF _Toc151628117 \h </w:instrText>
        </w:r>
        <w:r w:rsidR="00706B22">
          <w:rPr>
            <w:noProof/>
            <w:webHidden/>
          </w:rPr>
        </w:r>
        <w:r w:rsidR="00706B22">
          <w:rPr>
            <w:noProof/>
            <w:webHidden/>
          </w:rPr>
          <w:fldChar w:fldCharType="separate"/>
        </w:r>
        <w:r w:rsidR="00706B22">
          <w:rPr>
            <w:noProof/>
            <w:webHidden/>
          </w:rPr>
          <w:t>4</w:t>
        </w:r>
        <w:r w:rsidR="00706B22">
          <w:rPr>
            <w:noProof/>
            <w:webHidden/>
          </w:rPr>
          <w:fldChar w:fldCharType="end"/>
        </w:r>
      </w:hyperlink>
    </w:p>
    <w:p w14:paraId="4AF0CCE5" w14:textId="156DB2C5" w:rsidR="00706B22" w:rsidRDefault="00000000">
      <w:pPr>
        <w:pStyle w:val="Verzeichnis2"/>
        <w:tabs>
          <w:tab w:val="left" w:pos="880"/>
          <w:tab w:val="right" w:leader="dot" w:pos="9060"/>
        </w:tabs>
        <w:rPr>
          <w:rFonts w:eastAsiaTheme="minorEastAsia"/>
          <w:noProof/>
          <w:lang w:eastAsia="de-CH"/>
        </w:rPr>
      </w:pPr>
      <w:hyperlink w:anchor="_Toc151628118" w:history="1">
        <w:r w:rsidR="00706B22" w:rsidRPr="002D74F8">
          <w:rPr>
            <w:rStyle w:val="Hyperlink"/>
            <w:noProof/>
          </w:rPr>
          <w:t>2.1</w:t>
        </w:r>
        <w:r w:rsidR="00706B22">
          <w:rPr>
            <w:rFonts w:eastAsiaTheme="minorEastAsia"/>
            <w:noProof/>
            <w:lang w:eastAsia="de-CH"/>
          </w:rPr>
          <w:tab/>
        </w:r>
        <w:r w:rsidR="00706B22" w:rsidRPr="002D74F8">
          <w:rPr>
            <w:rStyle w:val="Hyperlink"/>
            <w:noProof/>
          </w:rPr>
          <w:t>Beschreibung der Attribute</w:t>
        </w:r>
        <w:r w:rsidR="00706B22">
          <w:rPr>
            <w:noProof/>
            <w:webHidden/>
          </w:rPr>
          <w:tab/>
        </w:r>
        <w:r w:rsidR="00706B22">
          <w:rPr>
            <w:noProof/>
            <w:webHidden/>
          </w:rPr>
          <w:fldChar w:fldCharType="begin"/>
        </w:r>
        <w:r w:rsidR="00706B22">
          <w:rPr>
            <w:noProof/>
            <w:webHidden/>
          </w:rPr>
          <w:instrText xml:space="preserve"> PAGEREF _Toc151628118 \h </w:instrText>
        </w:r>
        <w:r w:rsidR="00706B22">
          <w:rPr>
            <w:noProof/>
            <w:webHidden/>
          </w:rPr>
        </w:r>
        <w:r w:rsidR="00706B22">
          <w:rPr>
            <w:noProof/>
            <w:webHidden/>
          </w:rPr>
          <w:fldChar w:fldCharType="separate"/>
        </w:r>
        <w:r w:rsidR="00706B22">
          <w:rPr>
            <w:noProof/>
            <w:webHidden/>
          </w:rPr>
          <w:t>4</w:t>
        </w:r>
        <w:r w:rsidR="00706B22">
          <w:rPr>
            <w:noProof/>
            <w:webHidden/>
          </w:rPr>
          <w:fldChar w:fldCharType="end"/>
        </w:r>
      </w:hyperlink>
    </w:p>
    <w:p w14:paraId="12F15951" w14:textId="7FF74A3B" w:rsidR="00706B22" w:rsidRDefault="00000000">
      <w:pPr>
        <w:pStyle w:val="Verzeichnis1"/>
        <w:tabs>
          <w:tab w:val="left" w:pos="440"/>
          <w:tab w:val="right" w:leader="dot" w:pos="9060"/>
        </w:tabs>
        <w:rPr>
          <w:rFonts w:eastAsiaTheme="minorEastAsia"/>
          <w:noProof/>
          <w:lang w:eastAsia="de-CH"/>
        </w:rPr>
      </w:pPr>
      <w:hyperlink w:anchor="_Toc151628119" w:history="1">
        <w:r w:rsidR="00706B22" w:rsidRPr="002D74F8">
          <w:rPr>
            <w:rStyle w:val="Hyperlink"/>
            <w:noProof/>
          </w:rPr>
          <w:t>3</w:t>
        </w:r>
        <w:r w:rsidR="00706B22">
          <w:rPr>
            <w:rFonts w:eastAsiaTheme="minorEastAsia"/>
            <w:noProof/>
            <w:lang w:eastAsia="de-CH"/>
          </w:rPr>
          <w:tab/>
        </w:r>
        <w:r w:rsidR="00706B22" w:rsidRPr="002D74F8">
          <w:rPr>
            <w:rStyle w:val="Hyperlink"/>
            <w:noProof/>
          </w:rPr>
          <w:t>Literatursuche</w:t>
        </w:r>
        <w:r w:rsidR="00706B22">
          <w:rPr>
            <w:noProof/>
            <w:webHidden/>
          </w:rPr>
          <w:tab/>
        </w:r>
        <w:r w:rsidR="00706B22">
          <w:rPr>
            <w:noProof/>
            <w:webHidden/>
          </w:rPr>
          <w:fldChar w:fldCharType="begin"/>
        </w:r>
        <w:r w:rsidR="00706B22">
          <w:rPr>
            <w:noProof/>
            <w:webHidden/>
          </w:rPr>
          <w:instrText xml:space="preserve"> PAGEREF _Toc151628119 \h </w:instrText>
        </w:r>
        <w:r w:rsidR="00706B22">
          <w:rPr>
            <w:noProof/>
            <w:webHidden/>
          </w:rPr>
        </w:r>
        <w:r w:rsidR="00706B22">
          <w:rPr>
            <w:noProof/>
            <w:webHidden/>
          </w:rPr>
          <w:fldChar w:fldCharType="separate"/>
        </w:r>
        <w:r w:rsidR="00706B22">
          <w:rPr>
            <w:noProof/>
            <w:webHidden/>
          </w:rPr>
          <w:t>5</w:t>
        </w:r>
        <w:r w:rsidR="00706B22">
          <w:rPr>
            <w:noProof/>
            <w:webHidden/>
          </w:rPr>
          <w:fldChar w:fldCharType="end"/>
        </w:r>
      </w:hyperlink>
    </w:p>
    <w:p w14:paraId="4FFC3006" w14:textId="774A4525" w:rsidR="00706B22" w:rsidRDefault="00000000">
      <w:pPr>
        <w:pStyle w:val="Verzeichnis2"/>
        <w:tabs>
          <w:tab w:val="left" w:pos="880"/>
          <w:tab w:val="right" w:leader="dot" w:pos="9060"/>
        </w:tabs>
        <w:rPr>
          <w:rFonts w:eastAsiaTheme="minorEastAsia"/>
          <w:noProof/>
          <w:lang w:eastAsia="de-CH"/>
        </w:rPr>
      </w:pPr>
      <w:hyperlink w:anchor="_Toc151628120" w:history="1">
        <w:r w:rsidR="00706B22" w:rsidRPr="002D74F8">
          <w:rPr>
            <w:rStyle w:val="Hyperlink"/>
            <w:noProof/>
            <w:lang w:val="en-US"/>
          </w:rPr>
          <w:t>3.1</w:t>
        </w:r>
        <w:r w:rsidR="00706B22">
          <w:rPr>
            <w:rFonts w:eastAsiaTheme="minorEastAsia"/>
            <w:noProof/>
            <w:lang w:eastAsia="de-CH"/>
          </w:rPr>
          <w:tab/>
        </w:r>
        <w:r w:rsidR="00706B22" w:rsidRPr="002D74F8">
          <w:rPr>
            <w:rStyle w:val="Hyperlink"/>
            <w:noProof/>
            <w:lang w:val="en-US"/>
          </w:rPr>
          <w:t>Significance of HbA1c Test in Diagnosis and Prognosis of Diabetic Patients</w:t>
        </w:r>
        <w:r w:rsidR="00706B22">
          <w:rPr>
            <w:noProof/>
            <w:webHidden/>
          </w:rPr>
          <w:tab/>
        </w:r>
        <w:r w:rsidR="00706B22">
          <w:rPr>
            <w:noProof/>
            <w:webHidden/>
          </w:rPr>
          <w:fldChar w:fldCharType="begin"/>
        </w:r>
        <w:r w:rsidR="00706B22">
          <w:rPr>
            <w:noProof/>
            <w:webHidden/>
          </w:rPr>
          <w:instrText xml:space="preserve"> PAGEREF _Toc151628120 \h </w:instrText>
        </w:r>
        <w:r w:rsidR="00706B22">
          <w:rPr>
            <w:noProof/>
            <w:webHidden/>
          </w:rPr>
        </w:r>
        <w:r w:rsidR="00706B22">
          <w:rPr>
            <w:noProof/>
            <w:webHidden/>
          </w:rPr>
          <w:fldChar w:fldCharType="separate"/>
        </w:r>
        <w:r w:rsidR="00706B22">
          <w:rPr>
            <w:noProof/>
            <w:webHidden/>
          </w:rPr>
          <w:t>5</w:t>
        </w:r>
        <w:r w:rsidR="00706B22">
          <w:rPr>
            <w:noProof/>
            <w:webHidden/>
          </w:rPr>
          <w:fldChar w:fldCharType="end"/>
        </w:r>
      </w:hyperlink>
    </w:p>
    <w:p w14:paraId="18CB277B" w14:textId="7EF40CDC" w:rsidR="00706B22" w:rsidRDefault="00000000">
      <w:pPr>
        <w:pStyle w:val="Verzeichnis2"/>
        <w:tabs>
          <w:tab w:val="left" w:pos="880"/>
          <w:tab w:val="right" w:leader="dot" w:pos="9060"/>
        </w:tabs>
        <w:rPr>
          <w:rFonts w:eastAsiaTheme="minorEastAsia"/>
          <w:noProof/>
          <w:lang w:eastAsia="de-CH"/>
        </w:rPr>
      </w:pPr>
      <w:hyperlink w:anchor="_Toc151628121" w:history="1">
        <w:r w:rsidR="00706B22" w:rsidRPr="002D74F8">
          <w:rPr>
            <w:rStyle w:val="Hyperlink"/>
            <w:noProof/>
            <w:lang w:val="fr-CH"/>
          </w:rPr>
          <w:t>3.2</w:t>
        </w:r>
        <w:r w:rsidR="00706B22">
          <w:rPr>
            <w:rFonts w:eastAsiaTheme="minorEastAsia"/>
            <w:noProof/>
            <w:lang w:eastAsia="de-CH"/>
          </w:rPr>
          <w:tab/>
        </w:r>
        <w:r w:rsidR="00706B22" w:rsidRPr="002D74F8">
          <w:rPr>
            <w:rStyle w:val="Hyperlink"/>
            <w:noProof/>
            <w:lang w:val="en-US"/>
          </w:rPr>
          <w:t>Obesity and diabetes</w:t>
        </w:r>
        <w:r w:rsidR="00706B22">
          <w:rPr>
            <w:noProof/>
            <w:webHidden/>
          </w:rPr>
          <w:tab/>
        </w:r>
        <w:r w:rsidR="00706B22">
          <w:rPr>
            <w:noProof/>
            <w:webHidden/>
          </w:rPr>
          <w:fldChar w:fldCharType="begin"/>
        </w:r>
        <w:r w:rsidR="00706B22">
          <w:rPr>
            <w:noProof/>
            <w:webHidden/>
          </w:rPr>
          <w:instrText xml:space="preserve"> PAGEREF _Toc151628121 \h </w:instrText>
        </w:r>
        <w:r w:rsidR="00706B22">
          <w:rPr>
            <w:noProof/>
            <w:webHidden/>
          </w:rPr>
        </w:r>
        <w:r w:rsidR="00706B22">
          <w:rPr>
            <w:noProof/>
            <w:webHidden/>
          </w:rPr>
          <w:fldChar w:fldCharType="separate"/>
        </w:r>
        <w:r w:rsidR="00706B22">
          <w:rPr>
            <w:noProof/>
            <w:webHidden/>
          </w:rPr>
          <w:t>5</w:t>
        </w:r>
        <w:r w:rsidR="00706B22">
          <w:rPr>
            <w:noProof/>
            <w:webHidden/>
          </w:rPr>
          <w:fldChar w:fldCharType="end"/>
        </w:r>
      </w:hyperlink>
    </w:p>
    <w:p w14:paraId="44B6503B" w14:textId="7C943C1D" w:rsidR="00706B22" w:rsidRDefault="00000000">
      <w:pPr>
        <w:pStyle w:val="Verzeichnis2"/>
        <w:tabs>
          <w:tab w:val="left" w:pos="880"/>
          <w:tab w:val="right" w:leader="dot" w:pos="9060"/>
        </w:tabs>
        <w:rPr>
          <w:rFonts w:eastAsiaTheme="minorEastAsia"/>
          <w:noProof/>
          <w:lang w:eastAsia="de-CH"/>
        </w:rPr>
      </w:pPr>
      <w:hyperlink w:anchor="_Toc151628122" w:history="1">
        <w:r w:rsidR="00706B22" w:rsidRPr="002D74F8">
          <w:rPr>
            <w:rStyle w:val="Hyperlink"/>
            <w:noProof/>
            <w:lang w:val="fr-CH"/>
          </w:rPr>
          <w:t>3.3</w:t>
        </w:r>
        <w:r w:rsidR="00706B22">
          <w:rPr>
            <w:rFonts w:eastAsiaTheme="minorEastAsia"/>
            <w:noProof/>
            <w:lang w:eastAsia="de-CH"/>
          </w:rPr>
          <w:tab/>
        </w:r>
        <w:r w:rsidR="00706B22" w:rsidRPr="002D74F8">
          <w:rPr>
            <w:rStyle w:val="Hyperlink"/>
            <w:noProof/>
            <w:lang w:val="fr-CH"/>
          </w:rPr>
          <w:t>Cigarette smoking and Diabetes</w:t>
        </w:r>
        <w:r w:rsidR="00706B22">
          <w:rPr>
            <w:noProof/>
            <w:webHidden/>
          </w:rPr>
          <w:tab/>
        </w:r>
        <w:r w:rsidR="00706B22">
          <w:rPr>
            <w:noProof/>
            <w:webHidden/>
          </w:rPr>
          <w:fldChar w:fldCharType="begin"/>
        </w:r>
        <w:r w:rsidR="00706B22">
          <w:rPr>
            <w:noProof/>
            <w:webHidden/>
          </w:rPr>
          <w:instrText xml:space="preserve"> PAGEREF _Toc151628122 \h </w:instrText>
        </w:r>
        <w:r w:rsidR="00706B22">
          <w:rPr>
            <w:noProof/>
            <w:webHidden/>
          </w:rPr>
        </w:r>
        <w:r w:rsidR="00706B22">
          <w:rPr>
            <w:noProof/>
            <w:webHidden/>
          </w:rPr>
          <w:fldChar w:fldCharType="separate"/>
        </w:r>
        <w:r w:rsidR="00706B22">
          <w:rPr>
            <w:noProof/>
            <w:webHidden/>
          </w:rPr>
          <w:t>6</w:t>
        </w:r>
        <w:r w:rsidR="00706B22">
          <w:rPr>
            <w:noProof/>
            <w:webHidden/>
          </w:rPr>
          <w:fldChar w:fldCharType="end"/>
        </w:r>
      </w:hyperlink>
    </w:p>
    <w:p w14:paraId="2130CA44" w14:textId="4DC90C4D" w:rsidR="00706B22" w:rsidRDefault="00000000">
      <w:pPr>
        <w:pStyle w:val="Verzeichnis1"/>
        <w:tabs>
          <w:tab w:val="left" w:pos="440"/>
          <w:tab w:val="right" w:leader="dot" w:pos="9060"/>
        </w:tabs>
        <w:rPr>
          <w:rFonts w:eastAsiaTheme="minorEastAsia"/>
          <w:noProof/>
          <w:lang w:eastAsia="de-CH"/>
        </w:rPr>
      </w:pPr>
      <w:hyperlink w:anchor="_Toc151628123" w:history="1">
        <w:r w:rsidR="00706B22" w:rsidRPr="002D74F8">
          <w:rPr>
            <w:rStyle w:val="Hyperlink"/>
            <w:rFonts w:eastAsia="Calibri"/>
            <w:noProof/>
          </w:rPr>
          <w:t>4</w:t>
        </w:r>
        <w:r w:rsidR="00706B22">
          <w:rPr>
            <w:rFonts w:eastAsiaTheme="minorEastAsia"/>
            <w:noProof/>
            <w:lang w:eastAsia="de-CH"/>
          </w:rPr>
          <w:tab/>
        </w:r>
        <w:r w:rsidR="00706B22" w:rsidRPr="002D74F8">
          <w:rPr>
            <w:rStyle w:val="Hyperlink"/>
            <w:rFonts w:eastAsia="Calibri"/>
            <w:noProof/>
          </w:rPr>
          <w:t>Arbeitsplan</w:t>
        </w:r>
        <w:r w:rsidR="00706B22">
          <w:rPr>
            <w:noProof/>
            <w:webHidden/>
          </w:rPr>
          <w:tab/>
        </w:r>
        <w:r w:rsidR="00706B22">
          <w:rPr>
            <w:noProof/>
            <w:webHidden/>
          </w:rPr>
          <w:fldChar w:fldCharType="begin"/>
        </w:r>
        <w:r w:rsidR="00706B22">
          <w:rPr>
            <w:noProof/>
            <w:webHidden/>
          </w:rPr>
          <w:instrText xml:space="preserve"> PAGEREF _Toc151628123 \h </w:instrText>
        </w:r>
        <w:r w:rsidR="00706B22">
          <w:rPr>
            <w:noProof/>
            <w:webHidden/>
          </w:rPr>
        </w:r>
        <w:r w:rsidR="00706B22">
          <w:rPr>
            <w:noProof/>
            <w:webHidden/>
          </w:rPr>
          <w:fldChar w:fldCharType="separate"/>
        </w:r>
        <w:r w:rsidR="00706B22">
          <w:rPr>
            <w:noProof/>
            <w:webHidden/>
          </w:rPr>
          <w:t>7</w:t>
        </w:r>
        <w:r w:rsidR="00706B22">
          <w:rPr>
            <w:noProof/>
            <w:webHidden/>
          </w:rPr>
          <w:fldChar w:fldCharType="end"/>
        </w:r>
      </w:hyperlink>
    </w:p>
    <w:p w14:paraId="67CC5C95" w14:textId="280281A8" w:rsidR="00706B22" w:rsidRDefault="00000000">
      <w:pPr>
        <w:pStyle w:val="Verzeichnis2"/>
        <w:tabs>
          <w:tab w:val="left" w:pos="880"/>
          <w:tab w:val="right" w:leader="dot" w:pos="9060"/>
        </w:tabs>
        <w:rPr>
          <w:rFonts w:eastAsiaTheme="minorEastAsia"/>
          <w:noProof/>
          <w:lang w:eastAsia="de-CH"/>
        </w:rPr>
      </w:pPr>
      <w:hyperlink w:anchor="_Toc151628124" w:history="1">
        <w:r w:rsidR="00706B22" w:rsidRPr="002D74F8">
          <w:rPr>
            <w:rStyle w:val="Hyperlink"/>
            <w:noProof/>
          </w:rPr>
          <w:t>4.1</w:t>
        </w:r>
        <w:r w:rsidR="00706B22">
          <w:rPr>
            <w:rFonts w:eastAsiaTheme="minorEastAsia"/>
            <w:noProof/>
            <w:lang w:eastAsia="de-CH"/>
          </w:rPr>
          <w:tab/>
        </w:r>
        <w:r w:rsidR="00706B22" w:rsidRPr="002D74F8">
          <w:rPr>
            <w:rStyle w:val="Hyperlink"/>
            <w:rFonts w:eastAsia="Calibri"/>
            <w:noProof/>
          </w:rPr>
          <w:t>Schritt 1: Datenvorbereitung und -exploration</w:t>
        </w:r>
        <w:r w:rsidR="00706B22">
          <w:rPr>
            <w:noProof/>
            <w:webHidden/>
          </w:rPr>
          <w:tab/>
        </w:r>
        <w:r w:rsidR="00706B22">
          <w:rPr>
            <w:noProof/>
            <w:webHidden/>
          </w:rPr>
          <w:fldChar w:fldCharType="begin"/>
        </w:r>
        <w:r w:rsidR="00706B22">
          <w:rPr>
            <w:noProof/>
            <w:webHidden/>
          </w:rPr>
          <w:instrText xml:space="preserve"> PAGEREF _Toc151628124 \h </w:instrText>
        </w:r>
        <w:r w:rsidR="00706B22">
          <w:rPr>
            <w:noProof/>
            <w:webHidden/>
          </w:rPr>
        </w:r>
        <w:r w:rsidR="00706B22">
          <w:rPr>
            <w:noProof/>
            <w:webHidden/>
          </w:rPr>
          <w:fldChar w:fldCharType="separate"/>
        </w:r>
        <w:r w:rsidR="00706B22">
          <w:rPr>
            <w:noProof/>
            <w:webHidden/>
          </w:rPr>
          <w:t>7</w:t>
        </w:r>
        <w:r w:rsidR="00706B22">
          <w:rPr>
            <w:noProof/>
            <w:webHidden/>
          </w:rPr>
          <w:fldChar w:fldCharType="end"/>
        </w:r>
      </w:hyperlink>
    </w:p>
    <w:p w14:paraId="26089DB7" w14:textId="2796F143" w:rsidR="00706B22" w:rsidRDefault="00000000">
      <w:pPr>
        <w:pStyle w:val="Verzeichnis2"/>
        <w:tabs>
          <w:tab w:val="left" w:pos="880"/>
          <w:tab w:val="right" w:leader="dot" w:pos="9060"/>
        </w:tabs>
        <w:rPr>
          <w:rFonts w:eastAsiaTheme="minorEastAsia"/>
          <w:noProof/>
          <w:lang w:eastAsia="de-CH"/>
        </w:rPr>
      </w:pPr>
      <w:hyperlink w:anchor="_Toc151628125" w:history="1">
        <w:r w:rsidR="00706B22" w:rsidRPr="002D74F8">
          <w:rPr>
            <w:rStyle w:val="Hyperlink"/>
            <w:noProof/>
          </w:rPr>
          <w:t>4.2</w:t>
        </w:r>
        <w:r w:rsidR="00706B22">
          <w:rPr>
            <w:rFonts w:eastAsiaTheme="minorEastAsia"/>
            <w:noProof/>
            <w:lang w:eastAsia="de-CH"/>
          </w:rPr>
          <w:tab/>
        </w:r>
        <w:r w:rsidR="00706B22" w:rsidRPr="002D74F8">
          <w:rPr>
            <w:rStyle w:val="Hyperlink"/>
            <w:rFonts w:eastAsia="Calibri"/>
            <w:noProof/>
          </w:rPr>
          <w:t>Schritt 2: Modellentwicklung</w:t>
        </w:r>
        <w:r w:rsidR="00706B22">
          <w:rPr>
            <w:noProof/>
            <w:webHidden/>
          </w:rPr>
          <w:tab/>
        </w:r>
        <w:r w:rsidR="00706B22">
          <w:rPr>
            <w:noProof/>
            <w:webHidden/>
          </w:rPr>
          <w:fldChar w:fldCharType="begin"/>
        </w:r>
        <w:r w:rsidR="00706B22">
          <w:rPr>
            <w:noProof/>
            <w:webHidden/>
          </w:rPr>
          <w:instrText xml:space="preserve"> PAGEREF _Toc151628125 \h </w:instrText>
        </w:r>
        <w:r w:rsidR="00706B22">
          <w:rPr>
            <w:noProof/>
            <w:webHidden/>
          </w:rPr>
        </w:r>
        <w:r w:rsidR="00706B22">
          <w:rPr>
            <w:noProof/>
            <w:webHidden/>
          </w:rPr>
          <w:fldChar w:fldCharType="separate"/>
        </w:r>
        <w:r w:rsidR="00706B22">
          <w:rPr>
            <w:noProof/>
            <w:webHidden/>
          </w:rPr>
          <w:t>7</w:t>
        </w:r>
        <w:r w:rsidR="00706B22">
          <w:rPr>
            <w:noProof/>
            <w:webHidden/>
          </w:rPr>
          <w:fldChar w:fldCharType="end"/>
        </w:r>
      </w:hyperlink>
    </w:p>
    <w:p w14:paraId="33974A4D" w14:textId="61B973D7" w:rsidR="00706B22" w:rsidRDefault="00000000">
      <w:pPr>
        <w:pStyle w:val="Verzeichnis2"/>
        <w:tabs>
          <w:tab w:val="left" w:pos="880"/>
          <w:tab w:val="right" w:leader="dot" w:pos="9060"/>
        </w:tabs>
        <w:rPr>
          <w:rFonts w:eastAsiaTheme="minorEastAsia"/>
          <w:noProof/>
          <w:lang w:eastAsia="de-CH"/>
        </w:rPr>
      </w:pPr>
      <w:hyperlink w:anchor="_Toc151628126" w:history="1">
        <w:r w:rsidR="00706B22" w:rsidRPr="002D74F8">
          <w:rPr>
            <w:rStyle w:val="Hyperlink"/>
            <w:noProof/>
          </w:rPr>
          <w:t>4.3</w:t>
        </w:r>
        <w:r w:rsidR="00706B22">
          <w:rPr>
            <w:rFonts w:eastAsiaTheme="minorEastAsia"/>
            <w:noProof/>
            <w:lang w:eastAsia="de-CH"/>
          </w:rPr>
          <w:tab/>
        </w:r>
        <w:r w:rsidR="00706B22" w:rsidRPr="002D74F8">
          <w:rPr>
            <w:rStyle w:val="Hyperlink"/>
            <w:rFonts w:eastAsia="Calibri"/>
            <w:noProof/>
          </w:rPr>
          <w:t>Schritt 3: Entwicklung des Data Products</w:t>
        </w:r>
        <w:r w:rsidR="00706B22">
          <w:rPr>
            <w:noProof/>
            <w:webHidden/>
          </w:rPr>
          <w:tab/>
        </w:r>
        <w:r w:rsidR="00706B22">
          <w:rPr>
            <w:noProof/>
            <w:webHidden/>
          </w:rPr>
          <w:fldChar w:fldCharType="begin"/>
        </w:r>
        <w:r w:rsidR="00706B22">
          <w:rPr>
            <w:noProof/>
            <w:webHidden/>
          </w:rPr>
          <w:instrText xml:space="preserve"> PAGEREF _Toc151628126 \h </w:instrText>
        </w:r>
        <w:r w:rsidR="00706B22">
          <w:rPr>
            <w:noProof/>
            <w:webHidden/>
          </w:rPr>
        </w:r>
        <w:r w:rsidR="00706B22">
          <w:rPr>
            <w:noProof/>
            <w:webHidden/>
          </w:rPr>
          <w:fldChar w:fldCharType="separate"/>
        </w:r>
        <w:r w:rsidR="00706B22">
          <w:rPr>
            <w:noProof/>
            <w:webHidden/>
          </w:rPr>
          <w:t>7</w:t>
        </w:r>
        <w:r w:rsidR="00706B22">
          <w:rPr>
            <w:noProof/>
            <w:webHidden/>
          </w:rPr>
          <w:fldChar w:fldCharType="end"/>
        </w:r>
      </w:hyperlink>
    </w:p>
    <w:p w14:paraId="4E0A3720" w14:textId="07E32B23" w:rsidR="00706B22" w:rsidRDefault="00000000">
      <w:pPr>
        <w:pStyle w:val="Verzeichnis2"/>
        <w:tabs>
          <w:tab w:val="left" w:pos="880"/>
          <w:tab w:val="right" w:leader="dot" w:pos="9060"/>
        </w:tabs>
        <w:rPr>
          <w:rFonts w:eastAsiaTheme="minorEastAsia"/>
          <w:noProof/>
          <w:lang w:eastAsia="de-CH"/>
        </w:rPr>
      </w:pPr>
      <w:hyperlink w:anchor="_Toc151628127" w:history="1">
        <w:r w:rsidR="00706B22" w:rsidRPr="002D74F8">
          <w:rPr>
            <w:rStyle w:val="Hyperlink"/>
            <w:noProof/>
          </w:rPr>
          <w:t>4.4</w:t>
        </w:r>
        <w:r w:rsidR="00706B22">
          <w:rPr>
            <w:rFonts w:eastAsiaTheme="minorEastAsia"/>
            <w:noProof/>
            <w:lang w:eastAsia="de-CH"/>
          </w:rPr>
          <w:tab/>
        </w:r>
        <w:r w:rsidR="00706B22" w:rsidRPr="002D74F8">
          <w:rPr>
            <w:rStyle w:val="Hyperlink"/>
            <w:rFonts w:eastAsia="Calibri"/>
            <w:noProof/>
          </w:rPr>
          <w:t>Schritt 4: Dokumentation und Präsentation</w:t>
        </w:r>
        <w:r w:rsidR="00706B22">
          <w:rPr>
            <w:noProof/>
            <w:webHidden/>
          </w:rPr>
          <w:tab/>
        </w:r>
        <w:r w:rsidR="00706B22">
          <w:rPr>
            <w:noProof/>
            <w:webHidden/>
          </w:rPr>
          <w:fldChar w:fldCharType="begin"/>
        </w:r>
        <w:r w:rsidR="00706B22">
          <w:rPr>
            <w:noProof/>
            <w:webHidden/>
          </w:rPr>
          <w:instrText xml:space="preserve"> PAGEREF _Toc151628127 \h </w:instrText>
        </w:r>
        <w:r w:rsidR="00706B22">
          <w:rPr>
            <w:noProof/>
            <w:webHidden/>
          </w:rPr>
        </w:r>
        <w:r w:rsidR="00706B22">
          <w:rPr>
            <w:noProof/>
            <w:webHidden/>
          </w:rPr>
          <w:fldChar w:fldCharType="separate"/>
        </w:r>
        <w:r w:rsidR="00706B22">
          <w:rPr>
            <w:noProof/>
            <w:webHidden/>
          </w:rPr>
          <w:t>7</w:t>
        </w:r>
        <w:r w:rsidR="00706B22">
          <w:rPr>
            <w:noProof/>
            <w:webHidden/>
          </w:rPr>
          <w:fldChar w:fldCharType="end"/>
        </w:r>
      </w:hyperlink>
    </w:p>
    <w:p w14:paraId="78F1A794" w14:textId="41AFB38C" w:rsidR="00706B22" w:rsidRDefault="00000000">
      <w:pPr>
        <w:pStyle w:val="Verzeichnis1"/>
        <w:tabs>
          <w:tab w:val="left" w:pos="440"/>
          <w:tab w:val="right" w:leader="dot" w:pos="9060"/>
        </w:tabs>
        <w:rPr>
          <w:rFonts w:eastAsiaTheme="minorEastAsia"/>
          <w:noProof/>
          <w:lang w:eastAsia="de-CH"/>
        </w:rPr>
      </w:pPr>
      <w:hyperlink w:anchor="_Toc151628128" w:history="1">
        <w:r w:rsidR="00706B22" w:rsidRPr="002D74F8">
          <w:rPr>
            <w:rStyle w:val="Hyperlink"/>
            <w:noProof/>
          </w:rPr>
          <w:t>5</w:t>
        </w:r>
        <w:r w:rsidR="00706B22">
          <w:rPr>
            <w:rFonts w:eastAsiaTheme="minorEastAsia"/>
            <w:noProof/>
            <w:lang w:eastAsia="de-CH"/>
          </w:rPr>
          <w:tab/>
        </w:r>
        <w:r w:rsidR="00706B22" w:rsidRPr="002D74F8">
          <w:rPr>
            <w:rStyle w:val="Hyperlink"/>
            <w:noProof/>
          </w:rPr>
          <w:t>Datenbereinigung</w:t>
        </w:r>
        <w:r w:rsidR="00706B22">
          <w:rPr>
            <w:noProof/>
            <w:webHidden/>
          </w:rPr>
          <w:tab/>
        </w:r>
        <w:r w:rsidR="00706B22">
          <w:rPr>
            <w:noProof/>
            <w:webHidden/>
          </w:rPr>
          <w:fldChar w:fldCharType="begin"/>
        </w:r>
        <w:r w:rsidR="00706B22">
          <w:rPr>
            <w:noProof/>
            <w:webHidden/>
          </w:rPr>
          <w:instrText xml:space="preserve"> PAGEREF _Toc151628128 \h </w:instrText>
        </w:r>
        <w:r w:rsidR="00706B22">
          <w:rPr>
            <w:noProof/>
            <w:webHidden/>
          </w:rPr>
        </w:r>
        <w:r w:rsidR="00706B22">
          <w:rPr>
            <w:noProof/>
            <w:webHidden/>
          </w:rPr>
          <w:fldChar w:fldCharType="separate"/>
        </w:r>
        <w:r w:rsidR="00706B22">
          <w:rPr>
            <w:noProof/>
            <w:webHidden/>
          </w:rPr>
          <w:t>8</w:t>
        </w:r>
        <w:r w:rsidR="00706B22">
          <w:rPr>
            <w:noProof/>
            <w:webHidden/>
          </w:rPr>
          <w:fldChar w:fldCharType="end"/>
        </w:r>
      </w:hyperlink>
    </w:p>
    <w:p w14:paraId="69B6DA9D" w14:textId="224CC163" w:rsidR="00706B22" w:rsidRDefault="00000000">
      <w:pPr>
        <w:pStyle w:val="Verzeichnis1"/>
        <w:tabs>
          <w:tab w:val="left" w:pos="440"/>
          <w:tab w:val="right" w:leader="dot" w:pos="9060"/>
        </w:tabs>
        <w:rPr>
          <w:rFonts w:eastAsiaTheme="minorEastAsia"/>
          <w:noProof/>
          <w:lang w:eastAsia="de-CH"/>
        </w:rPr>
      </w:pPr>
      <w:hyperlink w:anchor="_Toc151628129" w:history="1">
        <w:r w:rsidR="00706B22" w:rsidRPr="002D74F8">
          <w:rPr>
            <w:rStyle w:val="Hyperlink"/>
            <w:noProof/>
          </w:rPr>
          <w:t>6</w:t>
        </w:r>
        <w:r w:rsidR="00706B22">
          <w:rPr>
            <w:rFonts w:eastAsiaTheme="minorEastAsia"/>
            <w:noProof/>
            <w:lang w:eastAsia="de-CH"/>
          </w:rPr>
          <w:tab/>
        </w:r>
        <w:r w:rsidR="00706B22" w:rsidRPr="002D74F8">
          <w:rPr>
            <w:rStyle w:val="Hyperlink"/>
            <w:noProof/>
          </w:rPr>
          <w:t>Datenanalyse</w:t>
        </w:r>
        <w:r w:rsidR="00706B22">
          <w:rPr>
            <w:noProof/>
            <w:webHidden/>
          </w:rPr>
          <w:tab/>
        </w:r>
        <w:r w:rsidR="00706B22">
          <w:rPr>
            <w:noProof/>
            <w:webHidden/>
          </w:rPr>
          <w:fldChar w:fldCharType="begin"/>
        </w:r>
        <w:r w:rsidR="00706B22">
          <w:rPr>
            <w:noProof/>
            <w:webHidden/>
          </w:rPr>
          <w:instrText xml:space="preserve"> PAGEREF _Toc151628129 \h </w:instrText>
        </w:r>
        <w:r w:rsidR="00706B22">
          <w:rPr>
            <w:noProof/>
            <w:webHidden/>
          </w:rPr>
        </w:r>
        <w:r w:rsidR="00706B22">
          <w:rPr>
            <w:noProof/>
            <w:webHidden/>
          </w:rPr>
          <w:fldChar w:fldCharType="separate"/>
        </w:r>
        <w:r w:rsidR="00706B22">
          <w:rPr>
            <w:noProof/>
            <w:webHidden/>
          </w:rPr>
          <w:t>9</w:t>
        </w:r>
        <w:r w:rsidR="00706B22">
          <w:rPr>
            <w:noProof/>
            <w:webHidden/>
          </w:rPr>
          <w:fldChar w:fldCharType="end"/>
        </w:r>
      </w:hyperlink>
    </w:p>
    <w:p w14:paraId="26EDB0FF" w14:textId="6BF3197A" w:rsidR="00706B22" w:rsidRDefault="00000000">
      <w:pPr>
        <w:pStyle w:val="Verzeichnis2"/>
        <w:tabs>
          <w:tab w:val="left" w:pos="880"/>
          <w:tab w:val="right" w:leader="dot" w:pos="9060"/>
        </w:tabs>
        <w:rPr>
          <w:rFonts w:eastAsiaTheme="minorEastAsia"/>
          <w:noProof/>
          <w:lang w:eastAsia="de-CH"/>
        </w:rPr>
      </w:pPr>
      <w:hyperlink w:anchor="_Toc151628130" w:history="1">
        <w:r w:rsidR="00706B22" w:rsidRPr="002D74F8">
          <w:rPr>
            <w:rStyle w:val="Hyperlink"/>
            <w:noProof/>
          </w:rPr>
          <w:t>6.1</w:t>
        </w:r>
        <w:r w:rsidR="00706B22">
          <w:rPr>
            <w:rFonts w:eastAsiaTheme="minorEastAsia"/>
            <w:noProof/>
            <w:lang w:eastAsia="de-CH"/>
          </w:rPr>
          <w:tab/>
        </w:r>
        <w:r w:rsidR="00706B22" w:rsidRPr="002D74F8">
          <w:rPr>
            <w:rStyle w:val="Hyperlink"/>
            <w:noProof/>
          </w:rPr>
          <w:t>Balkendiagramm</w:t>
        </w:r>
        <w:r w:rsidR="00706B22">
          <w:rPr>
            <w:noProof/>
            <w:webHidden/>
          </w:rPr>
          <w:tab/>
        </w:r>
        <w:r w:rsidR="00706B22">
          <w:rPr>
            <w:noProof/>
            <w:webHidden/>
          </w:rPr>
          <w:fldChar w:fldCharType="begin"/>
        </w:r>
        <w:r w:rsidR="00706B22">
          <w:rPr>
            <w:noProof/>
            <w:webHidden/>
          </w:rPr>
          <w:instrText xml:space="preserve"> PAGEREF _Toc151628130 \h </w:instrText>
        </w:r>
        <w:r w:rsidR="00706B22">
          <w:rPr>
            <w:noProof/>
            <w:webHidden/>
          </w:rPr>
        </w:r>
        <w:r w:rsidR="00706B22">
          <w:rPr>
            <w:noProof/>
            <w:webHidden/>
          </w:rPr>
          <w:fldChar w:fldCharType="separate"/>
        </w:r>
        <w:r w:rsidR="00706B22">
          <w:rPr>
            <w:noProof/>
            <w:webHidden/>
          </w:rPr>
          <w:t>9</w:t>
        </w:r>
        <w:r w:rsidR="00706B22">
          <w:rPr>
            <w:noProof/>
            <w:webHidden/>
          </w:rPr>
          <w:fldChar w:fldCharType="end"/>
        </w:r>
      </w:hyperlink>
    </w:p>
    <w:p w14:paraId="07ABF910" w14:textId="4BDA1FD7" w:rsidR="00706B22" w:rsidRDefault="00000000">
      <w:pPr>
        <w:pStyle w:val="Verzeichnis2"/>
        <w:tabs>
          <w:tab w:val="left" w:pos="880"/>
          <w:tab w:val="right" w:leader="dot" w:pos="9060"/>
        </w:tabs>
        <w:rPr>
          <w:rFonts w:eastAsiaTheme="minorEastAsia"/>
          <w:noProof/>
          <w:lang w:eastAsia="de-CH"/>
        </w:rPr>
      </w:pPr>
      <w:hyperlink w:anchor="_Toc151628131" w:history="1">
        <w:r w:rsidR="00706B22" w:rsidRPr="002D74F8">
          <w:rPr>
            <w:rStyle w:val="Hyperlink"/>
            <w:noProof/>
          </w:rPr>
          <w:t>6.2</w:t>
        </w:r>
        <w:r w:rsidR="00706B22">
          <w:rPr>
            <w:rFonts w:eastAsiaTheme="minorEastAsia"/>
            <w:noProof/>
            <w:lang w:eastAsia="de-CH"/>
          </w:rPr>
          <w:tab/>
        </w:r>
        <w:r w:rsidR="00706B22" w:rsidRPr="002D74F8">
          <w:rPr>
            <w:rStyle w:val="Hyperlink"/>
            <w:noProof/>
          </w:rPr>
          <w:t>Boxplot</w:t>
        </w:r>
        <w:r w:rsidR="00706B22">
          <w:rPr>
            <w:noProof/>
            <w:webHidden/>
          </w:rPr>
          <w:tab/>
        </w:r>
        <w:r w:rsidR="00706B22">
          <w:rPr>
            <w:noProof/>
            <w:webHidden/>
          </w:rPr>
          <w:fldChar w:fldCharType="begin"/>
        </w:r>
        <w:r w:rsidR="00706B22">
          <w:rPr>
            <w:noProof/>
            <w:webHidden/>
          </w:rPr>
          <w:instrText xml:space="preserve"> PAGEREF _Toc151628131 \h </w:instrText>
        </w:r>
        <w:r w:rsidR="00706B22">
          <w:rPr>
            <w:noProof/>
            <w:webHidden/>
          </w:rPr>
        </w:r>
        <w:r w:rsidR="00706B22">
          <w:rPr>
            <w:noProof/>
            <w:webHidden/>
          </w:rPr>
          <w:fldChar w:fldCharType="separate"/>
        </w:r>
        <w:r w:rsidR="00706B22">
          <w:rPr>
            <w:noProof/>
            <w:webHidden/>
          </w:rPr>
          <w:t>12</w:t>
        </w:r>
        <w:r w:rsidR="00706B22">
          <w:rPr>
            <w:noProof/>
            <w:webHidden/>
          </w:rPr>
          <w:fldChar w:fldCharType="end"/>
        </w:r>
      </w:hyperlink>
    </w:p>
    <w:p w14:paraId="6B7E86CB" w14:textId="4B340972" w:rsidR="00706B22" w:rsidRDefault="00000000">
      <w:pPr>
        <w:pStyle w:val="Verzeichnis2"/>
        <w:tabs>
          <w:tab w:val="left" w:pos="880"/>
          <w:tab w:val="right" w:leader="dot" w:pos="9060"/>
        </w:tabs>
        <w:rPr>
          <w:rFonts w:eastAsiaTheme="minorEastAsia"/>
          <w:noProof/>
          <w:lang w:eastAsia="de-CH"/>
        </w:rPr>
      </w:pPr>
      <w:hyperlink w:anchor="_Toc151628132" w:history="1">
        <w:r w:rsidR="00706B22" w:rsidRPr="002D74F8">
          <w:rPr>
            <w:rStyle w:val="Hyperlink"/>
            <w:noProof/>
          </w:rPr>
          <w:t>6.3</w:t>
        </w:r>
        <w:r w:rsidR="00706B22">
          <w:rPr>
            <w:rFonts w:eastAsiaTheme="minorEastAsia"/>
            <w:noProof/>
            <w:lang w:eastAsia="de-CH"/>
          </w:rPr>
          <w:tab/>
        </w:r>
        <w:r w:rsidR="00706B22" w:rsidRPr="002D74F8">
          <w:rPr>
            <w:rStyle w:val="Hyperlink"/>
            <w:noProof/>
          </w:rPr>
          <w:t>Histogramm</w:t>
        </w:r>
        <w:r w:rsidR="00706B22">
          <w:rPr>
            <w:noProof/>
            <w:webHidden/>
          </w:rPr>
          <w:tab/>
        </w:r>
        <w:r w:rsidR="00706B22">
          <w:rPr>
            <w:noProof/>
            <w:webHidden/>
          </w:rPr>
          <w:fldChar w:fldCharType="begin"/>
        </w:r>
        <w:r w:rsidR="00706B22">
          <w:rPr>
            <w:noProof/>
            <w:webHidden/>
          </w:rPr>
          <w:instrText xml:space="preserve"> PAGEREF _Toc151628132 \h </w:instrText>
        </w:r>
        <w:r w:rsidR="00706B22">
          <w:rPr>
            <w:noProof/>
            <w:webHidden/>
          </w:rPr>
        </w:r>
        <w:r w:rsidR="00706B22">
          <w:rPr>
            <w:noProof/>
            <w:webHidden/>
          </w:rPr>
          <w:fldChar w:fldCharType="separate"/>
        </w:r>
        <w:r w:rsidR="00706B22">
          <w:rPr>
            <w:noProof/>
            <w:webHidden/>
          </w:rPr>
          <w:t>13</w:t>
        </w:r>
        <w:r w:rsidR="00706B22">
          <w:rPr>
            <w:noProof/>
            <w:webHidden/>
          </w:rPr>
          <w:fldChar w:fldCharType="end"/>
        </w:r>
      </w:hyperlink>
    </w:p>
    <w:p w14:paraId="70060B7C" w14:textId="3B6616AF" w:rsidR="00706B22" w:rsidRDefault="00000000">
      <w:pPr>
        <w:pStyle w:val="Verzeichnis2"/>
        <w:tabs>
          <w:tab w:val="left" w:pos="880"/>
          <w:tab w:val="right" w:leader="dot" w:pos="9060"/>
        </w:tabs>
        <w:rPr>
          <w:rFonts w:eastAsiaTheme="minorEastAsia"/>
          <w:noProof/>
          <w:lang w:eastAsia="de-CH"/>
        </w:rPr>
      </w:pPr>
      <w:hyperlink w:anchor="_Toc151628133" w:history="1">
        <w:r w:rsidR="00706B22" w:rsidRPr="002D74F8">
          <w:rPr>
            <w:rStyle w:val="Hyperlink"/>
            <w:noProof/>
          </w:rPr>
          <w:t>6.4</w:t>
        </w:r>
        <w:r w:rsidR="00706B22">
          <w:rPr>
            <w:rFonts w:eastAsiaTheme="minorEastAsia"/>
            <w:noProof/>
            <w:lang w:eastAsia="de-CH"/>
          </w:rPr>
          <w:tab/>
        </w:r>
        <w:r w:rsidR="00706B22" w:rsidRPr="002D74F8">
          <w:rPr>
            <w:rStyle w:val="Hyperlink"/>
            <w:noProof/>
          </w:rPr>
          <w:t>Korrelations-Matrix</w:t>
        </w:r>
        <w:r w:rsidR="00706B22">
          <w:rPr>
            <w:noProof/>
            <w:webHidden/>
          </w:rPr>
          <w:tab/>
        </w:r>
        <w:r w:rsidR="00706B22">
          <w:rPr>
            <w:noProof/>
            <w:webHidden/>
          </w:rPr>
          <w:fldChar w:fldCharType="begin"/>
        </w:r>
        <w:r w:rsidR="00706B22">
          <w:rPr>
            <w:noProof/>
            <w:webHidden/>
          </w:rPr>
          <w:instrText xml:space="preserve"> PAGEREF _Toc151628133 \h </w:instrText>
        </w:r>
        <w:r w:rsidR="00706B22">
          <w:rPr>
            <w:noProof/>
            <w:webHidden/>
          </w:rPr>
        </w:r>
        <w:r w:rsidR="00706B22">
          <w:rPr>
            <w:noProof/>
            <w:webHidden/>
          </w:rPr>
          <w:fldChar w:fldCharType="separate"/>
        </w:r>
        <w:r w:rsidR="00706B22">
          <w:rPr>
            <w:noProof/>
            <w:webHidden/>
          </w:rPr>
          <w:t>15</w:t>
        </w:r>
        <w:r w:rsidR="00706B22">
          <w:rPr>
            <w:noProof/>
            <w:webHidden/>
          </w:rPr>
          <w:fldChar w:fldCharType="end"/>
        </w:r>
      </w:hyperlink>
    </w:p>
    <w:p w14:paraId="32F38A0F" w14:textId="313F6AE0" w:rsidR="00706B22" w:rsidRDefault="00000000">
      <w:pPr>
        <w:pStyle w:val="Verzeichnis1"/>
        <w:tabs>
          <w:tab w:val="left" w:pos="440"/>
          <w:tab w:val="right" w:leader="dot" w:pos="9060"/>
        </w:tabs>
        <w:rPr>
          <w:rFonts w:eastAsiaTheme="minorEastAsia"/>
          <w:noProof/>
          <w:lang w:eastAsia="de-CH"/>
        </w:rPr>
      </w:pPr>
      <w:hyperlink w:anchor="_Toc151628134" w:history="1">
        <w:r w:rsidR="00706B22" w:rsidRPr="002D74F8">
          <w:rPr>
            <w:rStyle w:val="Hyperlink"/>
            <w:noProof/>
          </w:rPr>
          <w:t>7</w:t>
        </w:r>
        <w:r w:rsidR="00706B22">
          <w:rPr>
            <w:rFonts w:eastAsiaTheme="minorEastAsia"/>
            <w:noProof/>
            <w:lang w:eastAsia="de-CH"/>
          </w:rPr>
          <w:tab/>
        </w:r>
        <w:r w:rsidR="00706B22" w:rsidRPr="002D74F8">
          <w:rPr>
            <w:rStyle w:val="Hyperlink"/>
            <w:noProof/>
          </w:rPr>
          <w:t>Modellwahl - Vorhersagemethoden</w:t>
        </w:r>
        <w:r w:rsidR="00706B22">
          <w:rPr>
            <w:noProof/>
            <w:webHidden/>
          </w:rPr>
          <w:tab/>
        </w:r>
        <w:r w:rsidR="00706B22">
          <w:rPr>
            <w:noProof/>
            <w:webHidden/>
          </w:rPr>
          <w:fldChar w:fldCharType="begin"/>
        </w:r>
        <w:r w:rsidR="00706B22">
          <w:rPr>
            <w:noProof/>
            <w:webHidden/>
          </w:rPr>
          <w:instrText xml:space="preserve"> PAGEREF _Toc151628134 \h </w:instrText>
        </w:r>
        <w:r w:rsidR="00706B22">
          <w:rPr>
            <w:noProof/>
            <w:webHidden/>
          </w:rPr>
        </w:r>
        <w:r w:rsidR="00706B22">
          <w:rPr>
            <w:noProof/>
            <w:webHidden/>
          </w:rPr>
          <w:fldChar w:fldCharType="separate"/>
        </w:r>
        <w:r w:rsidR="00706B22">
          <w:rPr>
            <w:noProof/>
            <w:webHidden/>
          </w:rPr>
          <w:t>16</w:t>
        </w:r>
        <w:r w:rsidR="00706B22">
          <w:rPr>
            <w:noProof/>
            <w:webHidden/>
          </w:rPr>
          <w:fldChar w:fldCharType="end"/>
        </w:r>
      </w:hyperlink>
    </w:p>
    <w:p w14:paraId="44043E96" w14:textId="263889E7" w:rsidR="00706B22" w:rsidRDefault="00000000">
      <w:pPr>
        <w:pStyle w:val="Verzeichnis2"/>
        <w:tabs>
          <w:tab w:val="left" w:pos="880"/>
          <w:tab w:val="right" w:leader="dot" w:pos="9060"/>
        </w:tabs>
        <w:rPr>
          <w:rFonts w:eastAsiaTheme="minorEastAsia"/>
          <w:noProof/>
          <w:lang w:eastAsia="de-CH"/>
        </w:rPr>
      </w:pPr>
      <w:hyperlink w:anchor="_Toc151628135" w:history="1">
        <w:r w:rsidR="00706B22" w:rsidRPr="002D74F8">
          <w:rPr>
            <w:rStyle w:val="Hyperlink"/>
            <w:noProof/>
          </w:rPr>
          <w:t>7.1</w:t>
        </w:r>
        <w:r w:rsidR="00706B22">
          <w:rPr>
            <w:rFonts w:eastAsiaTheme="minorEastAsia"/>
            <w:noProof/>
            <w:lang w:eastAsia="de-CH"/>
          </w:rPr>
          <w:tab/>
        </w:r>
        <w:r w:rsidR="00706B22" w:rsidRPr="002D74F8">
          <w:rPr>
            <w:rStyle w:val="Hyperlink"/>
            <w:noProof/>
          </w:rPr>
          <w:t>Problemstellung</w:t>
        </w:r>
        <w:r w:rsidR="00706B22">
          <w:rPr>
            <w:noProof/>
            <w:webHidden/>
          </w:rPr>
          <w:tab/>
        </w:r>
        <w:r w:rsidR="00706B22">
          <w:rPr>
            <w:noProof/>
            <w:webHidden/>
          </w:rPr>
          <w:fldChar w:fldCharType="begin"/>
        </w:r>
        <w:r w:rsidR="00706B22">
          <w:rPr>
            <w:noProof/>
            <w:webHidden/>
          </w:rPr>
          <w:instrText xml:space="preserve"> PAGEREF _Toc151628135 \h </w:instrText>
        </w:r>
        <w:r w:rsidR="00706B22">
          <w:rPr>
            <w:noProof/>
            <w:webHidden/>
          </w:rPr>
        </w:r>
        <w:r w:rsidR="00706B22">
          <w:rPr>
            <w:noProof/>
            <w:webHidden/>
          </w:rPr>
          <w:fldChar w:fldCharType="separate"/>
        </w:r>
        <w:r w:rsidR="00706B22">
          <w:rPr>
            <w:noProof/>
            <w:webHidden/>
          </w:rPr>
          <w:t>16</w:t>
        </w:r>
        <w:r w:rsidR="00706B22">
          <w:rPr>
            <w:noProof/>
            <w:webHidden/>
          </w:rPr>
          <w:fldChar w:fldCharType="end"/>
        </w:r>
      </w:hyperlink>
    </w:p>
    <w:p w14:paraId="71E1D1DD" w14:textId="73962770" w:rsidR="00706B22" w:rsidRDefault="00000000">
      <w:pPr>
        <w:pStyle w:val="Verzeichnis2"/>
        <w:tabs>
          <w:tab w:val="left" w:pos="880"/>
          <w:tab w:val="right" w:leader="dot" w:pos="9060"/>
        </w:tabs>
        <w:rPr>
          <w:rFonts w:eastAsiaTheme="minorEastAsia"/>
          <w:noProof/>
          <w:lang w:eastAsia="de-CH"/>
        </w:rPr>
      </w:pPr>
      <w:hyperlink w:anchor="_Toc151628136" w:history="1">
        <w:r w:rsidR="00706B22" w:rsidRPr="002D74F8">
          <w:rPr>
            <w:rStyle w:val="Hyperlink"/>
            <w:noProof/>
          </w:rPr>
          <w:t>7.2</w:t>
        </w:r>
        <w:r w:rsidR="00706B22">
          <w:rPr>
            <w:rFonts w:eastAsiaTheme="minorEastAsia"/>
            <w:noProof/>
            <w:lang w:eastAsia="de-CH"/>
          </w:rPr>
          <w:tab/>
        </w:r>
        <w:r w:rsidR="00706B22" w:rsidRPr="002D74F8">
          <w:rPr>
            <w:rStyle w:val="Hyperlink"/>
            <w:noProof/>
          </w:rPr>
          <w:t>Entscheidungsbaum</w:t>
        </w:r>
        <w:r w:rsidR="00706B22">
          <w:rPr>
            <w:noProof/>
            <w:webHidden/>
          </w:rPr>
          <w:tab/>
        </w:r>
        <w:r w:rsidR="00706B22">
          <w:rPr>
            <w:noProof/>
            <w:webHidden/>
          </w:rPr>
          <w:fldChar w:fldCharType="begin"/>
        </w:r>
        <w:r w:rsidR="00706B22">
          <w:rPr>
            <w:noProof/>
            <w:webHidden/>
          </w:rPr>
          <w:instrText xml:space="preserve"> PAGEREF _Toc151628136 \h </w:instrText>
        </w:r>
        <w:r w:rsidR="00706B22">
          <w:rPr>
            <w:noProof/>
            <w:webHidden/>
          </w:rPr>
        </w:r>
        <w:r w:rsidR="00706B22">
          <w:rPr>
            <w:noProof/>
            <w:webHidden/>
          </w:rPr>
          <w:fldChar w:fldCharType="separate"/>
        </w:r>
        <w:r w:rsidR="00706B22">
          <w:rPr>
            <w:noProof/>
            <w:webHidden/>
          </w:rPr>
          <w:t>16</w:t>
        </w:r>
        <w:r w:rsidR="00706B22">
          <w:rPr>
            <w:noProof/>
            <w:webHidden/>
          </w:rPr>
          <w:fldChar w:fldCharType="end"/>
        </w:r>
      </w:hyperlink>
    </w:p>
    <w:p w14:paraId="7F3CEF29" w14:textId="257DB0D9" w:rsidR="00706B22" w:rsidRDefault="00000000">
      <w:pPr>
        <w:pStyle w:val="Verzeichnis3"/>
        <w:tabs>
          <w:tab w:val="left" w:pos="1320"/>
          <w:tab w:val="right" w:leader="dot" w:pos="9060"/>
        </w:tabs>
        <w:rPr>
          <w:noProof/>
        </w:rPr>
      </w:pPr>
      <w:hyperlink w:anchor="_Toc151628137" w:history="1">
        <w:r w:rsidR="00706B22" w:rsidRPr="002D74F8">
          <w:rPr>
            <w:rStyle w:val="Hyperlink"/>
            <w:noProof/>
          </w:rPr>
          <w:t>7.2.1</w:t>
        </w:r>
        <w:r w:rsidR="00706B22">
          <w:rPr>
            <w:noProof/>
          </w:rPr>
          <w:tab/>
        </w:r>
        <w:r w:rsidR="00706B22" w:rsidRPr="002D74F8">
          <w:rPr>
            <w:rStyle w:val="Hyperlink"/>
            <w:noProof/>
          </w:rPr>
          <w:t>Initialbaum</w:t>
        </w:r>
        <w:r w:rsidR="00706B22">
          <w:rPr>
            <w:noProof/>
            <w:webHidden/>
          </w:rPr>
          <w:tab/>
        </w:r>
        <w:r w:rsidR="00706B22">
          <w:rPr>
            <w:noProof/>
            <w:webHidden/>
          </w:rPr>
          <w:fldChar w:fldCharType="begin"/>
        </w:r>
        <w:r w:rsidR="00706B22">
          <w:rPr>
            <w:noProof/>
            <w:webHidden/>
          </w:rPr>
          <w:instrText xml:space="preserve"> PAGEREF _Toc151628137 \h </w:instrText>
        </w:r>
        <w:r w:rsidR="00706B22">
          <w:rPr>
            <w:noProof/>
            <w:webHidden/>
          </w:rPr>
        </w:r>
        <w:r w:rsidR="00706B22">
          <w:rPr>
            <w:noProof/>
            <w:webHidden/>
          </w:rPr>
          <w:fldChar w:fldCharType="separate"/>
        </w:r>
        <w:r w:rsidR="00706B22">
          <w:rPr>
            <w:noProof/>
            <w:webHidden/>
          </w:rPr>
          <w:t>16</w:t>
        </w:r>
        <w:r w:rsidR="00706B22">
          <w:rPr>
            <w:noProof/>
            <w:webHidden/>
          </w:rPr>
          <w:fldChar w:fldCharType="end"/>
        </w:r>
      </w:hyperlink>
    </w:p>
    <w:p w14:paraId="5FAFFD0A" w14:textId="38B83B5A" w:rsidR="00706B22" w:rsidRDefault="00000000">
      <w:pPr>
        <w:pStyle w:val="Verzeichnis3"/>
        <w:tabs>
          <w:tab w:val="left" w:pos="1320"/>
          <w:tab w:val="right" w:leader="dot" w:pos="9060"/>
        </w:tabs>
        <w:rPr>
          <w:noProof/>
        </w:rPr>
      </w:pPr>
      <w:hyperlink w:anchor="_Toc151628138" w:history="1">
        <w:r w:rsidR="00706B22" w:rsidRPr="002D74F8">
          <w:rPr>
            <w:rStyle w:val="Hyperlink"/>
            <w:noProof/>
          </w:rPr>
          <w:t>7.2.2</w:t>
        </w:r>
        <w:r w:rsidR="00706B22">
          <w:rPr>
            <w:noProof/>
          </w:rPr>
          <w:tab/>
        </w:r>
        <w:r w:rsidR="00706B22" w:rsidRPr="002D74F8">
          <w:rPr>
            <w:rStyle w:val="Hyperlink"/>
            <w:noProof/>
          </w:rPr>
          <w:t>Pruning</w:t>
        </w:r>
        <w:r w:rsidR="00706B22">
          <w:rPr>
            <w:noProof/>
            <w:webHidden/>
          </w:rPr>
          <w:tab/>
        </w:r>
        <w:r w:rsidR="00706B22">
          <w:rPr>
            <w:noProof/>
            <w:webHidden/>
          </w:rPr>
          <w:fldChar w:fldCharType="begin"/>
        </w:r>
        <w:r w:rsidR="00706B22">
          <w:rPr>
            <w:noProof/>
            <w:webHidden/>
          </w:rPr>
          <w:instrText xml:space="preserve"> PAGEREF _Toc151628138 \h </w:instrText>
        </w:r>
        <w:r w:rsidR="00706B22">
          <w:rPr>
            <w:noProof/>
            <w:webHidden/>
          </w:rPr>
        </w:r>
        <w:r w:rsidR="00706B22">
          <w:rPr>
            <w:noProof/>
            <w:webHidden/>
          </w:rPr>
          <w:fldChar w:fldCharType="separate"/>
        </w:r>
        <w:r w:rsidR="00706B22">
          <w:rPr>
            <w:noProof/>
            <w:webHidden/>
          </w:rPr>
          <w:t>17</w:t>
        </w:r>
        <w:r w:rsidR="00706B22">
          <w:rPr>
            <w:noProof/>
            <w:webHidden/>
          </w:rPr>
          <w:fldChar w:fldCharType="end"/>
        </w:r>
      </w:hyperlink>
    </w:p>
    <w:p w14:paraId="7D8B604A" w14:textId="26C5E094" w:rsidR="00706B22" w:rsidRDefault="00000000">
      <w:pPr>
        <w:pStyle w:val="Verzeichnis3"/>
        <w:tabs>
          <w:tab w:val="left" w:pos="1320"/>
          <w:tab w:val="right" w:leader="dot" w:pos="9060"/>
        </w:tabs>
        <w:rPr>
          <w:noProof/>
        </w:rPr>
      </w:pPr>
      <w:hyperlink w:anchor="_Toc151628139" w:history="1">
        <w:r w:rsidR="00706B22" w:rsidRPr="002D74F8">
          <w:rPr>
            <w:rStyle w:val="Hyperlink"/>
            <w:noProof/>
          </w:rPr>
          <w:t>7.2.3</w:t>
        </w:r>
        <w:r w:rsidR="00706B22">
          <w:rPr>
            <w:noProof/>
          </w:rPr>
          <w:tab/>
        </w:r>
        <w:r w:rsidR="00706B22" w:rsidRPr="002D74F8">
          <w:rPr>
            <w:rStyle w:val="Hyperlink"/>
            <w:noProof/>
          </w:rPr>
          <w:t>Evaluation</w:t>
        </w:r>
        <w:r w:rsidR="00706B22">
          <w:rPr>
            <w:noProof/>
            <w:webHidden/>
          </w:rPr>
          <w:tab/>
        </w:r>
        <w:r w:rsidR="00706B22">
          <w:rPr>
            <w:noProof/>
            <w:webHidden/>
          </w:rPr>
          <w:fldChar w:fldCharType="begin"/>
        </w:r>
        <w:r w:rsidR="00706B22">
          <w:rPr>
            <w:noProof/>
            <w:webHidden/>
          </w:rPr>
          <w:instrText xml:space="preserve"> PAGEREF _Toc151628139 \h </w:instrText>
        </w:r>
        <w:r w:rsidR="00706B22">
          <w:rPr>
            <w:noProof/>
            <w:webHidden/>
          </w:rPr>
        </w:r>
        <w:r w:rsidR="00706B22">
          <w:rPr>
            <w:noProof/>
            <w:webHidden/>
          </w:rPr>
          <w:fldChar w:fldCharType="separate"/>
        </w:r>
        <w:r w:rsidR="00706B22">
          <w:rPr>
            <w:noProof/>
            <w:webHidden/>
          </w:rPr>
          <w:t>18</w:t>
        </w:r>
        <w:r w:rsidR="00706B22">
          <w:rPr>
            <w:noProof/>
            <w:webHidden/>
          </w:rPr>
          <w:fldChar w:fldCharType="end"/>
        </w:r>
      </w:hyperlink>
    </w:p>
    <w:p w14:paraId="66F9FA28" w14:textId="3F8C4201" w:rsidR="00706B22" w:rsidRDefault="00000000">
      <w:pPr>
        <w:pStyle w:val="Verzeichnis2"/>
        <w:tabs>
          <w:tab w:val="left" w:pos="880"/>
          <w:tab w:val="right" w:leader="dot" w:pos="9060"/>
        </w:tabs>
        <w:rPr>
          <w:rFonts w:eastAsiaTheme="minorEastAsia"/>
          <w:noProof/>
          <w:lang w:eastAsia="de-CH"/>
        </w:rPr>
      </w:pPr>
      <w:hyperlink w:anchor="_Toc151628140" w:history="1">
        <w:r w:rsidR="00706B22" w:rsidRPr="002D74F8">
          <w:rPr>
            <w:rStyle w:val="Hyperlink"/>
            <w:noProof/>
          </w:rPr>
          <w:t>7.3</w:t>
        </w:r>
        <w:r w:rsidR="00706B22">
          <w:rPr>
            <w:rFonts w:eastAsiaTheme="minorEastAsia"/>
            <w:noProof/>
            <w:lang w:eastAsia="de-CH"/>
          </w:rPr>
          <w:tab/>
        </w:r>
        <w:r w:rsidR="00706B22" w:rsidRPr="002D74F8">
          <w:rPr>
            <w:rStyle w:val="Hyperlink"/>
            <w:noProof/>
          </w:rPr>
          <w:t>Logistische Regression</w:t>
        </w:r>
        <w:r w:rsidR="00706B22">
          <w:rPr>
            <w:noProof/>
            <w:webHidden/>
          </w:rPr>
          <w:tab/>
        </w:r>
        <w:r w:rsidR="00706B22">
          <w:rPr>
            <w:noProof/>
            <w:webHidden/>
          </w:rPr>
          <w:fldChar w:fldCharType="begin"/>
        </w:r>
        <w:r w:rsidR="00706B22">
          <w:rPr>
            <w:noProof/>
            <w:webHidden/>
          </w:rPr>
          <w:instrText xml:space="preserve"> PAGEREF _Toc151628140 \h </w:instrText>
        </w:r>
        <w:r w:rsidR="00706B22">
          <w:rPr>
            <w:noProof/>
            <w:webHidden/>
          </w:rPr>
        </w:r>
        <w:r w:rsidR="00706B22">
          <w:rPr>
            <w:noProof/>
            <w:webHidden/>
          </w:rPr>
          <w:fldChar w:fldCharType="separate"/>
        </w:r>
        <w:r w:rsidR="00706B22">
          <w:rPr>
            <w:noProof/>
            <w:webHidden/>
          </w:rPr>
          <w:t>19</w:t>
        </w:r>
        <w:r w:rsidR="00706B22">
          <w:rPr>
            <w:noProof/>
            <w:webHidden/>
          </w:rPr>
          <w:fldChar w:fldCharType="end"/>
        </w:r>
      </w:hyperlink>
    </w:p>
    <w:p w14:paraId="1EFEB35D" w14:textId="3DC179D7" w:rsidR="00706B22" w:rsidRDefault="00000000">
      <w:pPr>
        <w:pStyle w:val="Verzeichnis3"/>
        <w:tabs>
          <w:tab w:val="left" w:pos="1320"/>
          <w:tab w:val="right" w:leader="dot" w:pos="9060"/>
        </w:tabs>
        <w:rPr>
          <w:noProof/>
        </w:rPr>
      </w:pPr>
      <w:hyperlink w:anchor="_Toc151628141" w:history="1">
        <w:r w:rsidR="00706B22" w:rsidRPr="002D74F8">
          <w:rPr>
            <w:rStyle w:val="Hyperlink"/>
            <w:noProof/>
          </w:rPr>
          <w:t>7.3.1</w:t>
        </w:r>
        <w:r w:rsidR="00706B22">
          <w:rPr>
            <w:noProof/>
          </w:rPr>
          <w:tab/>
        </w:r>
        <w:r w:rsidR="00706B22" w:rsidRPr="002D74F8">
          <w:rPr>
            <w:rStyle w:val="Hyperlink"/>
            <w:noProof/>
          </w:rPr>
          <w:t>Volles bzw. Vorwerts und Rückwerts selektiertes Model</w:t>
        </w:r>
        <w:r w:rsidR="00706B22">
          <w:rPr>
            <w:noProof/>
            <w:webHidden/>
          </w:rPr>
          <w:tab/>
        </w:r>
        <w:r w:rsidR="00706B22">
          <w:rPr>
            <w:noProof/>
            <w:webHidden/>
          </w:rPr>
          <w:fldChar w:fldCharType="begin"/>
        </w:r>
        <w:r w:rsidR="00706B22">
          <w:rPr>
            <w:noProof/>
            <w:webHidden/>
          </w:rPr>
          <w:instrText xml:space="preserve"> PAGEREF _Toc151628141 \h </w:instrText>
        </w:r>
        <w:r w:rsidR="00706B22">
          <w:rPr>
            <w:noProof/>
            <w:webHidden/>
          </w:rPr>
        </w:r>
        <w:r w:rsidR="00706B22">
          <w:rPr>
            <w:noProof/>
            <w:webHidden/>
          </w:rPr>
          <w:fldChar w:fldCharType="separate"/>
        </w:r>
        <w:r w:rsidR="00706B22">
          <w:rPr>
            <w:noProof/>
            <w:webHidden/>
          </w:rPr>
          <w:t>19</w:t>
        </w:r>
        <w:r w:rsidR="00706B22">
          <w:rPr>
            <w:noProof/>
            <w:webHidden/>
          </w:rPr>
          <w:fldChar w:fldCharType="end"/>
        </w:r>
      </w:hyperlink>
    </w:p>
    <w:p w14:paraId="2C33C0AA" w14:textId="0C85DFC8" w:rsidR="00706B22" w:rsidRDefault="00000000">
      <w:pPr>
        <w:pStyle w:val="Verzeichnis3"/>
        <w:tabs>
          <w:tab w:val="left" w:pos="1320"/>
          <w:tab w:val="right" w:leader="dot" w:pos="9060"/>
        </w:tabs>
        <w:rPr>
          <w:noProof/>
        </w:rPr>
      </w:pPr>
      <w:hyperlink w:anchor="_Toc151628142" w:history="1">
        <w:r w:rsidR="00706B22" w:rsidRPr="002D74F8">
          <w:rPr>
            <w:rStyle w:val="Hyperlink"/>
            <w:noProof/>
          </w:rPr>
          <w:t>7.3.2</w:t>
        </w:r>
        <w:r w:rsidR="00706B22">
          <w:rPr>
            <w:noProof/>
          </w:rPr>
          <w:tab/>
        </w:r>
        <w:r w:rsidR="00706B22" w:rsidRPr="002D74F8">
          <w:rPr>
            <w:rStyle w:val="Hyperlink"/>
            <w:noProof/>
          </w:rPr>
          <w:t>Manuelles Model 1</w:t>
        </w:r>
        <w:r w:rsidR="00706B22">
          <w:rPr>
            <w:noProof/>
            <w:webHidden/>
          </w:rPr>
          <w:tab/>
        </w:r>
        <w:r w:rsidR="00706B22">
          <w:rPr>
            <w:noProof/>
            <w:webHidden/>
          </w:rPr>
          <w:fldChar w:fldCharType="begin"/>
        </w:r>
        <w:r w:rsidR="00706B22">
          <w:rPr>
            <w:noProof/>
            <w:webHidden/>
          </w:rPr>
          <w:instrText xml:space="preserve"> PAGEREF _Toc151628142 \h </w:instrText>
        </w:r>
        <w:r w:rsidR="00706B22">
          <w:rPr>
            <w:noProof/>
            <w:webHidden/>
          </w:rPr>
        </w:r>
        <w:r w:rsidR="00706B22">
          <w:rPr>
            <w:noProof/>
            <w:webHidden/>
          </w:rPr>
          <w:fldChar w:fldCharType="separate"/>
        </w:r>
        <w:r w:rsidR="00706B22">
          <w:rPr>
            <w:noProof/>
            <w:webHidden/>
          </w:rPr>
          <w:t>19</w:t>
        </w:r>
        <w:r w:rsidR="00706B22">
          <w:rPr>
            <w:noProof/>
            <w:webHidden/>
          </w:rPr>
          <w:fldChar w:fldCharType="end"/>
        </w:r>
      </w:hyperlink>
    </w:p>
    <w:p w14:paraId="58731758" w14:textId="62F57EB8" w:rsidR="00706B22" w:rsidRDefault="00000000">
      <w:pPr>
        <w:pStyle w:val="Verzeichnis3"/>
        <w:tabs>
          <w:tab w:val="left" w:pos="1320"/>
          <w:tab w:val="right" w:leader="dot" w:pos="9060"/>
        </w:tabs>
        <w:rPr>
          <w:noProof/>
        </w:rPr>
      </w:pPr>
      <w:hyperlink w:anchor="_Toc151628143" w:history="1">
        <w:r w:rsidR="00706B22" w:rsidRPr="002D74F8">
          <w:rPr>
            <w:rStyle w:val="Hyperlink"/>
            <w:noProof/>
          </w:rPr>
          <w:t>7.3.3</w:t>
        </w:r>
        <w:r w:rsidR="00706B22">
          <w:rPr>
            <w:noProof/>
          </w:rPr>
          <w:tab/>
        </w:r>
        <w:r w:rsidR="00706B22" w:rsidRPr="002D74F8">
          <w:rPr>
            <w:rStyle w:val="Hyperlink"/>
            <w:noProof/>
          </w:rPr>
          <w:t>Manuelles Model 2</w:t>
        </w:r>
        <w:r w:rsidR="00706B22">
          <w:rPr>
            <w:noProof/>
            <w:webHidden/>
          </w:rPr>
          <w:tab/>
        </w:r>
        <w:r w:rsidR="00706B22">
          <w:rPr>
            <w:noProof/>
            <w:webHidden/>
          </w:rPr>
          <w:fldChar w:fldCharType="begin"/>
        </w:r>
        <w:r w:rsidR="00706B22">
          <w:rPr>
            <w:noProof/>
            <w:webHidden/>
          </w:rPr>
          <w:instrText xml:space="preserve"> PAGEREF _Toc151628143 \h </w:instrText>
        </w:r>
        <w:r w:rsidR="00706B22">
          <w:rPr>
            <w:noProof/>
            <w:webHidden/>
          </w:rPr>
        </w:r>
        <w:r w:rsidR="00706B22">
          <w:rPr>
            <w:noProof/>
            <w:webHidden/>
          </w:rPr>
          <w:fldChar w:fldCharType="separate"/>
        </w:r>
        <w:r w:rsidR="00706B22">
          <w:rPr>
            <w:noProof/>
            <w:webHidden/>
          </w:rPr>
          <w:t>20</w:t>
        </w:r>
        <w:r w:rsidR="00706B22">
          <w:rPr>
            <w:noProof/>
            <w:webHidden/>
          </w:rPr>
          <w:fldChar w:fldCharType="end"/>
        </w:r>
      </w:hyperlink>
    </w:p>
    <w:p w14:paraId="52535FC9" w14:textId="6255AD16" w:rsidR="00706B22" w:rsidRDefault="00000000">
      <w:pPr>
        <w:pStyle w:val="Verzeichnis2"/>
        <w:tabs>
          <w:tab w:val="left" w:pos="880"/>
          <w:tab w:val="right" w:leader="dot" w:pos="9060"/>
        </w:tabs>
        <w:rPr>
          <w:rFonts w:eastAsiaTheme="minorEastAsia"/>
          <w:noProof/>
          <w:lang w:eastAsia="de-CH"/>
        </w:rPr>
      </w:pPr>
      <w:hyperlink w:anchor="_Toc151628144" w:history="1">
        <w:r w:rsidR="00706B22" w:rsidRPr="002D74F8">
          <w:rPr>
            <w:rStyle w:val="Hyperlink"/>
            <w:noProof/>
          </w:rPr>
          <w:t>7.4</w:t>
        </w:r>
        <w:r w:rsidR="00706B22">
          <w:rPr>
            <w:rFonts w:eastAsiaTheme="minorEastAsia"/>
            <w:noProof/>
            <w:lang w:eastAsia="de-CH"/>
          </w:rPr>
          <w:tab/>
        </w:r>
        <w:r w:rsidR="00706B22" w:rsidRPr="002D74F8">
          <w:rPr>
            <w:rStyle w:val="Hyperlink"/>
            <w:noProof/>
          </w:rPr>
          <w:t>K-nearest-neighbours</w:t>
        </w:r>
        <w:r w:rsidR="00706B22">
          <w:rPr>
            <w:noProof/>
            <w:webHidden/>
          </w:rPr>
          <w:tab/>
        </w:r>
        <w:r w:rsidR="00706B22">
          <w:rPr>
            <w:noProof/>
            <w:webHidden/>
          </w:rPr>
          <w:fldChar w:fldCharType="begin"/>
        </w:r>
        <w:r w:rsidR="00706B22">
          <w:rPr>
            <w:noProof/>
            <w:webHidden/>
          </w:rPr>
          <w:instrText xml:space="preserve"> PAGEREF _Toc151628144 \h </w:instrText>
        </w:r>
        <w:r w:rsidR="00706B22">
          <w:rPr>
            <w:noProof/>
            <w:webHidden/>
          </w:rPr>
        </w:r>
        <w:r w:rsidR="00706B22">
          <w:rPr>
            <w:noProof/>
            <w:webHidden/>
          </w:rPr>
          <w:fldChar w:fldCharType="separate"/>
        </w:r>
        <w:r w:rsidR="00706B22">
          <w:rPr>
            <w:noProof/>
            <w:webHidden/>
          </w:rPr>
          <w:t>20</w:t>
        </w:r>
        <w:r w:rsidR="00706B22">
          <w:rPr>
            <w:noProof/>
            <w:webHidden/>
          </w:rPr>
          <w:fldChar w:fldCharType="end"/>
        </w:r>
      </w:hyperlink>
    </w:p>
    <w:p w14:paraId="6729D43C" w14:textId="638E9389" w:rsidR="00731DEB" w:rsidRPr="00731DEB" w:rsidRDefault="00731DEB" w:rsidP="00731DEB">
      <w:r>
        <w:fldChar w:fldCharType="end"/>
      </w:r>
    </w:p>
    <w:p w14:paraId="67477698" w14:textId="4708B8CA" w:rsidR="00913D00" w:rsidRDefault="009300A1" w:rsidP="009300A1">
      <w:pPr>
        <w:pStyle w:val="berschrift1"/>
      </w:pPr>
      <w:bookmarkStart w:id="0" w:name="_Toc151628114"/>
      <w:r>
        <w:lastRenderedPageBreak/>
        <w:t>Problemstellung</w:t>
      </w:r>
      <w:bookmarkEnd w:id="0"/>
    </w:p>
    <w:p w14:paraId="7FC90B26" w14:textId="77777777" w:rsidR="00441409" w:rsidRDefault="00441409" w:rsidP="00441409">
      <w:r>
        <w:t xml:space="preserve">Diabetes hat schwere Langzeitfolgen. Diese können eine Schädigung der Augennetzhaut, eine allgemeine Nervenschädigung, Herz-Kreislauf-Erkrankungen wie ein erhöhtes Schlaganfallrisiko, allgemeine Gefäßschäden oder den "diabetischen Fuß" umfassen. Beim diabetischen Fuß führen Gefäßschäden und eine reduzierte Reizleitung der Nerven oft zu großen Fußwunden. </w:t>
      </w:r>
    </w:p>
    <w:p w14:paraId="5EBDA5B1" w14:textId="2AFE32E8" w:rsidR="00441409" w:rsidRDefault="00441409" w:rsidP="00441409">
      <w:r>
        <w:t xml:space="preserve">Diese Probleme können jedoch durch zwei </w:t>
      </w:r>
      <w:r w:rsidR="00B60800">
        <w:t>Möglichkeiten</w:t>
      </w:r>
      <w:r>
        <w:t xml:space="preserve"> verhindert werden. </w:t>
      </w:r>
      <w:r w:rsidR="00B60800">
        <w:t xml:space="preserve">Diese werden in den folgenden Unterkapitel genauer behandelt. </w:t>
      </w:r>
    </w:p>
    <w:p w14:paraId="2C8A5EEE" w14:textId="54759AC6" w:rsidR="00441409" w:rsidRDefault="00441409" w:rsidP="00802568">
      <w:pPr>
        <w:pStyle w:val="berschrift2"/>
      </w:pPr>
      <w:bookmarkStart w:id="1" w:name="_Toc151628115"/>
      <w:r>
        <w:t>Vorbeugung der Krankheit</w:t>
      </w:r>
      <w:bookmarkEnd w:id="1"/>
    </w:p>
    <w:p w14:paraId="6CCDF205" w14:textId="288991CD" w:rsidR="00441409" w:rsidRDefault="00441409" w:rsidP="00441409">
      <w:r>
        <w:t>Diabetes Typ 1 kann mit den heutigen medizinischen Möglichkeiten noch nicht verhindert werden. Doch das Risiko für das Auftreten von Diabetes Mellitus Typ 2 kann durch eine gesunde Lebensweise deutlich reduziert werden.</w:t>
      </w:r>
    </w:p>
    <w:p w14:paraId="33CA969D" w14:textId="5DC7C8F7" w:rsidR="00441409" w:rsidRDefault="00441409" w:rsidP="00802568">
      <w:pPr>
        <w:pStyle w:val="berschrift2"/>
      </w:pPr>
      <w:bookmarkStart w:id="2" w:name="_Toc151628116"/>
      <w:r>
        <w:t>Früherkennung und Behandlung</w:t>
      </w:r>
      <w:bookmarkEnd w:id="2"/>
    </w:p>
    <w:p w14:paraId="11A254B1" w14:textId="7A15F5FC" w:rsidR="00400C4F" w:rsidRPr="009300A1" w:rsidRDefault="00441409" w:rsidP="009300A1">
      <w:r>
        <w:t xml:space="preserve">Diabetes kann gut </w:t>
      </w:r>
      <w:r w:rsidR="00576A7E">
        <w:t>durch</w:t>
      </w:r>
      <w:r>
        <w:t xml:space="preserve"> regelmäßige Blutzuckermessung und Behandlung mit oralen Antidiabetika und Insulin</w:t>
      </w:r>
      <w:r w:rsidR="00576A7E">
        <w:t xml:space="preserve"> behandelt werden</w:t>
      </w:r>
      <w:r>
        <w:t>.</w:t>
      </w:r>
      <w:r w:rsidR="0046247F">
        <w:t xml:space="preserve"> </w:t>
      </w:r>
      <w:r>
        <w:t>Für die Vorbeugung von Diabetes ist es wichtig, zu wissen, welche Lebensbedingungen das Entstehen dieser Krankheit begünstigen. Hierfür können Daten analysiert werden, um festzustellen, welche Einflüsse bestimmte Faktoren wie z.B. der BMI auf die Erkrankung haben. Auch bei der Früherkennung spielt die Analyse von Prädiktoren, wie zum Beispiel des HbA1c-Werts, eine wichtige Rolle.</w:t>
      </w:r>
    </w:p>
    <w:p w14:paraId="5FC1E397" w14:textId="14EA5472" w:rsidR="009300A1" w:rsidRDefault="009300A1" w:rsidP="009300A1">
      <w:pPr>
        <w:pStyle w:val="berschrift1"/>
      </w:pPr>
      <w:bookmarkStart w:id="3" w:name="_Toc151628117"/>
      <w:r>
        <w:lastRenderedPageBreak/>
        <w:t>Daten</w:t>
      </w:r>
      <w:bookmarkEnd w:id="3"/>
    </w:p>
    <w:p w14:paraId="4875346E" w14:textId="08D7515C" w:rsidR="00AB4A40" w:rsidRPr="00AB4A40" w:rsidRDefault="00AB4A40" w:rsidP="00AB4A40">
      <w:r w:rsidRPr="00AB4A40">
        <w:t xml:space="preserve">Der Diabetes-Prädiktionsdatensatz ist eine Sammlung medizinischer und demographischer Daten von Patienten sowie deren Diabetesstatus (positiv oder negativ). </w:t>
      </w:r>
      <w:r w:rsidR="005B7333">
        <w:t xml:space="preserve">Er umfasst </w:t>
      </w:r>
      <w:r w:rsidR="00D753D5">
        <w:t xml:space="preserve">100'000 </w:t>
      </w:r>
      <w:r w:rsidR="00D66C3A">
        <w:t>Beobachtungen.</w:t>
      </w:r>
      <w:r w:rsidR="005B7333">
        <w:t xml:space="preserve"> </w:t>
      </w:r>
      <w:r w:rsidRPr="00AB4A40">
        <w:t>Die Daten enthalten Merkmale wie Alter, Geschlecht, Body Mass Index (BMI), Bluthochdruck, Herzerkrankungen, Rauchverhalten, HbA1c und Blutzucker. Dieser Datensatz kann verwendet werden, um maschinelle Lernmodelle zur Vorhersage von Diabetes bei Patienten auf der Grundlage ihrer Krankengeschichte und demographischer Informationen zu erstellen. Dies kann für Angehörige der Gesundheitsberufe nützlich sein, um Patienten mit einem Diabetesrisiko zu identifizieren und personalisierte Behandlungspläne zu entwickeln. Darüber hinaus kann der Datensatz von Forschern genutzt werden, um den Zusammenhang zwischen verschiedenen medizinischen und demografischen Faktoren und der Wahrscheinlichkeit, an Diabetes zu erkranken, zu untersuchen</w:t>
      </w:r>
      <w:r w:rsidR="00B51EE2">
        <w:rPr>
          <w:rStyle w:val="Funotenzeichen"/>
        </w:rPr>
        <w:footnoteReference w:id="2"/>
      </w:r>
      <w:r w:rsidRPr="00AB4A40">
        <w:t>.</w:t>
      </w:r>
    </w:p>
    <w:p w14:paraId="193FE917" w14:textId="4457B992" w:rsidR="0043034C" w:rsidRPr="00AB4A40" w:rsidRDefault="0043034C" w:rsidP="0043034C">
      <w:pPr>
        <w:pStyle w:val="berschrift2"/>
      </w:pPr>
      <w:bookmarkStart w:id="4" w:name="_Toc151628118"/>
      <w:r>
        <w:t>Beschreibung der Attribute</w:t>
      </w:r>
      <w:bookmarkEnd w:id="4"/>
    </w:p>
    <w:tbl>
      <w:tblPr>
        <w:tblStyle w:val="Gitternetztabelle4Akzent1"/>
        <w:tblW w:w="0" w:type="auto"/>
        <w:tblLook w:val="04A0" w:firstRow="1" w:lastRow="0" w:firstColumn="1" w:lastColumn="0" w:noHBand="0" w:noVBand="1"/>
      </w:tblPr>
      <w:tblGrid>
        <w:gridCol w:w="704"/>
        <w:gridCol w:w="2410"/>
        <w:gridCol w:w="5946"/>
      </w:tblGrid>
      <w:tr w:rsidR="00C86AFF" w:rsidRPr="00D41561" w14:paraId="02D66D6D" w14:textId="77777777" w:rsidTr="41A98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C6CCC0" w14:textId="7A983D7D" w:rsidR="00C86AFF" w:rsidRPr="00D41561" w:rsidRDefault="003F7926" w:rsidP="00C22B31">
            <w:pPr>
              <w:tabs>
                <w:tab w:val="left" w:pos="2377"/>
              </w:tabs>
              <w:rPr>
                <w:sz w:val="20"/>
                <w:szCs w:val="20"/>
              </w:rPr>
            </w:pPr>
            <w:r w:rsidRPr="00D41561">
              <w:rPr>
                <w:sz w:val="20"/>
                <w:szCs w:val="20"/>
              </w:rPr>
              <w:t>#</w:t>
            </w:r>
          </w:p>
        </w:tc>
        <w:tc>
          <w:tcPr>
            <w:tcW w:w="2410" w:type="dxa"/>
          </w:tcPr>
          <w:p w14:paraId="06A9A869" w14:textId="32286C34" w:rsidR="00C86AFF" w:rsidRPr="00D41561" w:rsidRDefault="003D7734" w:rsidP="00C22B31">
            <w:pPr>
              <w:tabs>
                <w:tab w:val="left" w:pos="2377"/>
              </w:tabs>
              <w:cnfStyle w:val="100000000000" w:firstRow="1" w:lastRow="0" w:firstColumn="0" w:lastColumn="0" w:oddVBand="0" w:evenVBand="0" w:oddHBand="0" w:evenHBand="0" w:firstRowFirstColumn="0" w:firstRowLastColumn="0" w:lastRowFirstColumn="0" w:lastRowLastColumn="0"/>
              <w:rPr>
                <w:sz w:val="20"/>
                <w:szCs w:val="20"/>
              </w:rPr>
            </w:pPr>
            <w:r w:rsidRPr="00D41561">
              <w:rPr>
                <w:sz w:val="20"/>
                <w:szCs w:val="20"/>
              </w:rPr>
              <w:t>Attribut</w:t>
            </w:r>
          </w:p>
        </w:tc>
        <w:tc>
          <w:tcPr>
            <w:tcW w:w="5946" w:type="dxa"/>
          </w:tcPr>
          <w:p w14:paraId="35AE82A3" w14:textId="3EFB3D79" w:rsidR="00C86AFF" w:rsidRPr="00D41561" w:rsidRDefault="003D7734" w:rsidP="00C22B31">
            <w:pPr>
              <w:tabs>
                <w:tab w:val="left" w:pos="2377"/>
              </w:tabs>
              <w:cnfStyle w:val="100000000000" w:firstRow="1" w:lastRow="0" w:firstColumn="0" w:lastColumn="0" w:oddVBand="0" w:evenVBand="0" w:oddHBand="0" w:evenHBand="0" w:firstRowFirstColumn="0" w:firstRowLastColumn="0" w:lastRowFirstColumn="0" w:lastRowLastColumn="0"/>
              <w:rPr>
                <w:sz w:val="20"/>
                <w:szCs w:val="20"/>
              </w:rPr>
            </w:pPr>
            <w:r w:rsidRPr="00D41561">
              <w:rPr>
                <w:sz w:val="20"/>
                <w:szCs w:val="20"/>
              </w:rPr>
              <w:t>Beschreibung</w:t>
            </w:r>
          </w:p>
        </w:tc>
      </w:tr>
      <w:tr w:rsidR="00C86AFF" w:rsidRPr="00D41561" w14:paraId="72F65ABF" w14:textId="77777777" w:rsidTr="41A98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730A9A3" w14:textId="73CDE8B1" w:rsidR="00C86AFF" w:rsidRPr="00D41561" w:rsidRDefault="003D7734" w:rsidP="00C22B31">
            <w:pPr>
              <w:tabs>
                <w:tab w:val="left" w:pos="2377"/>
              </w:tabs>
              <w:rPr>
                <w:sz w:val="20"/>
                <w:szCs w:val="20"/>
              </w:rPr>
            </w:pPr>
            <w:r w:rsidRPr="00D41561">
              <w:rPr>
                <w:sz w:val="20"/>
                <w:szCs w:val="20"/>
              </w:rPr>
              <w:t>1</w:t>
            </w:r>
          </w:p>
        </w:tc>
        <w:tc>
          <w:tcPr>
            <w:tcW w:w="2410" w:type="dxa"/>
          </w:tcPr>
          <w:p w14:paraId="5B03AE3B" w14:textId="77777777" w:rsidR="000832D7" w:rsidRPr="00D41561" w:rsidRDefault="003D7734" w:rsidP="00C22B31">
            <w:pPr>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r w:rsidRPr="00D41561">
              <w:rPr>
                <w:sz w:val="20"/>
                <w:szCs w:val="20"/>
              </w:rPr>
              <w:t>Geschlecht</w:t>
            </w:r>
          </w:p>
          <w:p w14:paraId="20E8D784" w14:textId="485D8420" w:rsidR="00C86AFF" w:rsidRPr="00D41561" w:rsidRDefault="00C86AFF" w:rsidP="00C22B31">
            <w:pPr>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p>
        </w:tc>
        <w:tc>
          <w:tcPr>
            <w:tcW w:w="5946" w:type="dxa"/>
          </w:tcPr>
          <w:p w14:paraId="1FA0B2C1" w14:textId="1B2D2D23" w:rsidR="00C86AFF" w:rsidRPr="00D41561" w:rsidRDefault="00582A6D" w:rsidP="00C22B31">
            <w:pPr>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r w:rsidRPr="00D41561">
              <w:rPr>
                <w:sz w:val="20"/>
                <w:szCs w:val="20"/>
              </w:rPr>
              <w:t>Das Geschlecht bezieht sich auf das biologische Geschlecht einer Person, das sich auf die Anfälligkeit für Diabetes auswirken kann.</w:t>
            </w:r>
          </w:p>
        </w:tc>
      </w:tr>
      <w:tr w:rsidR="003D7734" w:rsidRPr="00D41561" w14:paraId="601A6FCF" w14:textId="77777777" w:rsidTr="41A98290">
        <w:tc>
          <w:tcPr>
            <w:cnfStyle w:val="001000000000" w:firstRow="0" w:lastRow="0" w:firstColumn="1" w:lastColumn="0" w:oddVBand="0" w:evenVBand="0" w:oddHBand="0" w:evenHBand="0" w:firstRowFirstColumn="0" w:firstRowLastColumn="0" w:lastRowFirstColumn="0" w:lastRowLastColumn="0"/>
            <w:tcW w:w="704" w:type="dxa"/>
          </w:tcPr>
          <w:p w14:paraId="4253707B" w14:textId="3D64B7E0" w:rsidR="003D7734" w:rsidRPr="00D41561" w:rsidRDefault="003D7734" w:rsidP="00C22B31">
            <w:pPr>
              <w:tabs>
                <w:tab w:val="left" w:pos="2377"/>
              </w:tabs>
              <w:rPr>
                <w:sz w:val="20"/>
                <w:szCs w:val="20"/>
              </w:rPr>
            </w:pPr>
            <w:r w:rsidRPr="00D41561">
              <w:rPr>
                <w:sz w:val="20"/>
                <w:szCs w:val="20"/>
              </w:rPr>
              <w:t>2</w:t>
            </w:r>
          </w:p>
        </w:tc>
        <w:tc>
          <w:tcPr>
            <w:tcW w:w="2410" w:type="dxa"/>
          </w:tcPr>
          <w:p w14:paraId="10075D70" w14:textId="77777777" w:rsidR="003D7734" w:rsidRPr="00D41561" w:rsidRDefault="003D7734" w:rsidP="00C22B31">
            <w:pPr>
              <w:tabs>
                <w:tab w:val="left" w:pos="2377"/>
              </w:tabs>
              <w:cnfStyle w:val="000000000000" w:firstRow="0" w:lastRow="0" w:firstColumn="0" w:lastColumn="0" w:oddVBand="0" w:evenVBand="0" w:oddHBand="0" w:evenHBand="0" w:firstRowFirstColumn="0" w:firstRowLastColumn="0" w:lastRowFirstColumn="0" w:lastRowLastColumn="0"/>
              <w:rPr>
                <w:sz w:val="20"/>
                <w:szCs w:val="20"/>
              </w:rPr>
            </w:pPr>
            <w:r w:rsidRPr="00D41561">
              <w:rPr>
                <w:sz w:val="20"/>
                <w:szCs w:val="20"/>
              </w:rPr>
              <w:t>Alter</w:t>
            </w:r>
          </w:p>
          <w:p w14:paraId="160F0929" w14:textId="46A297F7" w:rsidR="003D7734" w:rsidRPr="00D41561" w:rsidRDefault="003D7734" w:rsidP="00C22B31">
            <w:pPr>
              <w:tabs>
                <w:tab w:val="left" w:pos="2377"/>
              </w:tabs>
              <w:cnfStyle w:val="000000000000" w:firstRow="0" w:lastRow="0" w:firstColumn="0" w:lastColumn="0" w:oddVBand="0" w:evenVBand="0" w:oddHBand="0" w:evenHBand="0" w:firstRowFirstColumn="0" w:firstRowLastColumn="0" w:lastRowFirstColumn="0" w:lastRowLastColumn="0"/>
              <w:rPr>
                <w:sz w:val="20"/>
                <w:szCs w:val="20"/>
              </w:rPr>
            </w:pPr>
          </w:p>
        </w:tc>
        <w:tc>
          <w:tcPr>
            <w:tcW w:w="5946" w:type="dxa"/>
          </w:tcPr>
          <w:p w14:paraId="59DF21A4" w14:textId="4ABC659E" w:rsidR="003D7734" w:rsidRPr="00D41561" w:rsidRDefault="00A31E7C" w:rsidP="00C22B31">
            <w:pPr>
              <w:tabs>
                <w:tab w:val="left" w:pos="2377"/>
              </w:tabs>
              <w:cnfStyle w:val="000000000000" w:firstRow="0" w:lastRow="0" w:firstColumn="0" w:lastColumn="0" w:oddVBand="0" w:evenVBand="0" w:oddHBand="0" w:evenHBand="0" w:firstRowFirstColumn="0" w:firstRowLastColumn="0" w:lastRowFirstColumn="0" w:lastRowLastColumn="0"/>
              <w:rPr>
                <w:sz w:val="20"/>
                <w:szCs w:val="20"/>
              </w:rPr>
            </w:pPr>
            <w:r w:rsidRPr="00D41561">
              <w:rPr>
                <w:sz w:val="20"/>
                <w:szCs w:val="20"/>
              </w:rPr>
              <w:t>Das Alter ist ein wichtiger Faktor, da Diabetes häufiger bei älteren Erwachsenen diagnostiziert wird, wobei die Altersspanne in unserem Datensatz von 0-80 Jahren reicht.</w:t>
            </w:r>
          </w:p>
        </w:tc>
      </w:tr>
      <w:tr w:rsidR="003D7734" w:rsidRPr="00D41561" w14:paraId="6034A32A" w14:textId="77777777" w:rsidTr="41A98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D5AF7E" w14:textId="5BEEE3AA" w:rsidR="003D7734" w:rsidRPr="00D41561" w:rsidRDefault="003D7734" w:rsidP="00C22B31">
            <w:pPr>
              <w:tabs>
                <w:tab w:val="left" w:pos="2377"/>
              </w:tabs>
              <w:rPr>
                <w:sz w:val="20"/>
                <w:szCs w:val="20"/>
              </w:rPr>
            </w:pPr>
            <w:r w:rsidRPr="00D41561">
              <w:rPr>
                <w:sz w:val="20"/>
                <w:szCs w:val="20"/>
              </w:rPr>
              <w:t>3</w:t>
            </w:r>
          </w:p>
        </w:tc>
        <w:tc>
          <w:tcPr>
            <w:tcW w:w="2410" w:type="dxa"/>
          </w:tcPr>
          <w:p w14:paraId="5039829A" w14:textId="77777777" w:rsidR="003D7734" w:rsidRPr="00D41561" w:rsidRDefault="00F60D92" w:rsidP="00C22B31">
            <w:pPr>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r w:rsidRPr="00D41561">
              <w:rPr>
                <w:sz w:val="20"/>
                <w:szCs w:val="20"/>
              </w:rPr>
              <w:t>Bluthochdruck</w:t>
            </w:r>
          </w:p>
          <w:p w14:paraId="06BA4939" w14:textId="66ACBE7D" w:rsidR="003D7734" w:rsidRPr="00D41561" w:rsidRDefault="003D7734" w:rsidP="00C22B31">
            <w:pPr>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p>
        </w:tc>
        <w:tc>
          <w:tcPr>
            <w:tcW w:w="5946" w:type="dxa"/>
          </w:tcPr>
          <w:p w14:paraId="3397C385" w14:textId="15ED98E2" w:rsidR="003D7734" w:rsidRPr="00D41561" w:rsidRDefault="00397129" w:rsidP="00C22B31">
            <w:pPr>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r w:rsidRPr="00D41561">
              <w:rPr>
                <w:sz w:val="20"/>
                <w:szCs w:val="20"/>
              </w:rPr>
              <w:t xml:space="preserve">Bluthochdruck ist ein medizinischer Zustand, bei dem der Blutdruck in den Arterien dauerhaft erhöht ist. </w:t>
            </w:r>
            <w:r w:rsidR="00A66C62" w:rsidRPr="00D41561">
              <w:rPr>
                <w:sz w:val="20"/>
                <w:szCs w:val="20"/>
              </w:rPr>
              <w:t>Er hat die Werte 0 oder 1, wobei 0 bedeutet, dass kein Bluthochdruck vorliegt und 1, dass Bluthochdruck vorliegt.</w:t>
            </w:r>
          </w:p>
        </w:tc>
      </w:tr>
      <w:tr w:rsidR="003D7734" w:rsidRPr="00D41561" w14:paraId="42F2159F" w14:textId="77777777" w:rsidTr="41A98290">
        <w:tc>
          <w:tcPr>
            <w:cnfStyle w:val="001000000000" w:firstRow="0" w:lastRow="0" w:firstColumn="1" w:lastColumn="0" w:oddVBand="0" w:evenVBand="0" w:oddHBand="0" w:evenHBand="0" w:firstRowFirstColumn="0" w:firstRowLastColumn="0" w:lastRowFirstColumn="0" w:lastRowLastColumn="0"/>
            <w:tcW w:w="704" w:type="dxa"/>
          </w:tcPr>
          <w:p w14:paraId="3BCD23A7" w14:textId="76A0E20C" w:rsidR="003D7734" w:rsidRPr="00D41561" w:rsidRDefault="003D7734" w:rsidP="00C22B31">
            <w:pPr>
              <w:tabs>
                <w:tab w:val="left" w:pos="2377"/>
              </w:tabs>
              <w:rPr>
                <w:sz w:val="20"/>
                <w:szCs w:val="20"/>
              </w:rPr>
            </w:pPr>
            <w:r w:rsidRPr="00D41561">
              <w:rPr>
                <w:sz w:val="20"/>
                <w:szCs w:val="20"/>
              </w:rPr>
              <w:t>4</w:t>
            </w:r>
          </w:p>
        </w:tc>
        <w:tc>
          <w:tcPr>
            <w:tcW w:w="2410" w:type="dxa"/>
          </w:tcPr>
          <w:p w14:paraId="4F3ED49B" w14:textId="77777777" w:rsidR="003D7734" w:rsidRPr="00D41561" w:rsidRDefault="00D22386" w:rsidP="00C22B31">
            <w:pPr>
              <w:tabs>
                <w:tab w:val="left" w:pos="2377"/>
              </w:tabs>
              <w:cnfStyle w:val="000000000000" w:firstRow="0" w:lastRow="0" w:firstColumn="0" w:lastColumn="0" w:oddVBand="0" w:evenVBand="0" w:oddHBand="0" w:evenHBand="0" w:firstRowFirstColumn="0" w:firstRowLastColumn="0" w:lastRowFirstColumn="0" w:lastRowLastColumn="0"/>
              <w:rPr>
                <w:sz w:val="20"/>
                <w:szCs w:val="20"/>
              </w:rPr>
            </w:pPr>
            <w:r w:rsidRPr="00D41561">
              <w:rPr>
                <w:sz w:val="20"/>
                <w:szCs w:val="20"/>
              </w:rPr>
              <w:t>Herzer</w:t>
            </w:r>
            <w:r w:rsidR="005E0983" w:rsidRPr="00D41561">
              <w:rPr>
                <w:sz w:val="20"/>
                <w:szCs w:val="20"/>
              </w:rPr>
              <w:t>krankung</w:t>
            </w:r>
          </w:p>
          <w:p w14:paraId="47DD806E" w14:textId="0E5DEEDF" w:rsidR="003D7734" w:rsidRPr="00D41561" w:rsidRDefault="003D7734" w:rsidP="00C22B31">
            <w:pPr>
              <w:tabs>
                <w:tab w:val="left" w:pos="2377"/>
              </w:tabs>
              <w:cnfStyle w:val="000000000000" w:firstRow="0" w:lastRow="0" w:firstColumn="0" w:lastColumn="0" w:oddVBand="0" w:evenVBand="0" w:oddHBand="0" w:evenHBand="0" w:firstRowFirstColumn="0" w:firstRowLastColumn="0" w:lastRowFirstColumn="0" w:lastRowLastColumn="0"/>
              <w:rPr>
                <w:sz w:val="20"/>
                <w:szCs w:val="20"/>
              </w:rPr>
            </w:pPr>
          </w:p>
        </w:tc>
        <w:tc>
          <w:tcPr>
            <w:tcW w:w="5946" w:type="dxa"/>
          </w:tcPr>
          <w:p w14:paraId="1794CFBC" w14:textId="592050D1" w:rsidR="003D7734" w:rsidRPr="00D41561" w:rsidRDefault="003B14E7" w:rsidP="00C22B31">
            <w:pPr>
              <w:tabs>
                <w:tab w:val="left" w:pos="2377"/>
              </w:tabs>
              <w:cnfStyle w:val="000000000000" w:firstRow="0" w:lastRow="0" w:firstColumn="0" w:lastColumn="0" w:oddVBand="0" w:evenVBand="0" w:oddHBand="0" w:evenHBand="0" w:firstRowFirstColumn="0" w:firstRowLastColumn="0" w:lastRowFirstColumn="0" w:lastRowLastColumn="0"/>
              <w:rPr>
                <w:sz w:val="20"/>
                <w:szCs w:val="20"/>
              </w:rPr>
            </w:pPr>
            <w:r w:rsidRPr="00D41561">
              <w:rPr>
                <w:sz w:val="20"/>
                <w:szCs w:val="20"/>
              </w:rPr>
              <w:t>Herzkrankheiten sind eine weitere Krankheit, die mit einem erhöhten Risiko für die Entwicklung von Diabetes verbunden ist. Sie hat die Werte 0 oder 1, wobei 0 bedeutet, dass keine Herzerkrankung vorliegt und 1, dass eine Herzerkrankung vorliegt.</w:t>
            </w:r>
          </w:p>
        </w:tc>
      </w:tr>
      <w:tr w:rsidR="003D7734" w:rsidRPr="00D41561" w14:paraId="4C5FD4E5" w14:textId="77777777" w:rsidTr="41A98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23445D" w14:textId="150CD8C7" w:rsidR="003D7734" w:rsidRPr="00D41561" w:rsidRDefault="003D7734" w:rsidP="00C22B31">
            <w:pPr>
              <w:tabs>
                <w:tab w:val="left" w:pos="2377"/>
              </w:tabs>
              <w:rPr>
                <w:sz w:val="20"/>
                <w:szCs w:val="20"/>
              </w:rPr>
            </w:pPr>
            <w:r w:rsidRPr="00D41561">
              <w:rPr>
                <w:sz w:val="20"/>
                <w:szCs w:val="20"/>
              </w:rPr>
              <w:t>5</w:t>
            </w:r>
          </w:p>
        </w:tc>
        <w:tc>
          <w:tcPr>
            <w:tcW w:w="2410" w:type="dxa"/>
          </w:tcPr>
          <w:p w14:paraId="6502ACC1" w14:textId="4D3C613F" w:rsidR="003D7734" w:rsidRPr="00D41561" w:rsidRDefault="00812BD4" w:rsidP="00C22B31">
            <w:pPr>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r w:rsidRPr="00D41561">
              <w:rPr>
                <w:sz w:val="20"/>
                <w:szCs w:val="20"/>
              </w:rPr>
              <w:t>Rauch</w:t>
            </w:r>
            <w:r w:rsidR="00C20EEB" w:rsidRPr="00D41561">
              <w:rPr>
                <w:sz w:val="20"/>
                <w:szCs w:val="20"/>
              </w:rPr>
              <w:t>verhalten</w:t>
            </w:r>
          </w:p>
        </w:tc>
        <w:tc>
          <w:tcPr>
            <w:tcW w:w="5946" w:type="dxa"/>
          </w:tcPr>
          <w:p w14:paraId="32AA5A88" w14:textId="313AA4B6" w:rsidR="003D7734" w:rsidRPr="00D41561" w:rsidRDefault="008F5FEE" w:rsidP="00C22B31">
            <w:pPr>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r w:rsidRPr="00D41561">
              <w:rPr>
                <w:sz w:val="20"/>
                <w:szCs w:val="20"/>
              </w:rPr>
              <w:t>Rauchen gilt ebenfalls als Risikofaktor für Diabetes und kann die mit Diabetes verbundenen Komplikationen verschlimmern. In unserem Datensatz haben wir 5 Kategorien, nämlich nicht aktuell, früher, keine Info, aktuell, nie und jemals.</w:t>
            </w:r>
          </w:p>
        </w:tc>
      </w:tr>
      <w:tr w:rsidR="003D7734" w:rsidRPr="00D41561" w14:paraId="606667AE" w14:textId="77777777" w:rsidTr="41A98290">
        <w:tc>
          <w:tcPr>
            <w:cnfStyle w:val="001000000000" w:firstRow="0" w:lastRow="0" w:firstColumn="1" w:lastColumn="0" w:oddVBand="0" w:evenVBand="0" w:oddHBand="0" w:evenHBand="0" w:firstRowFirstColumn="0" w:firstRowLastColumn="0" w:lastRowFirstColumn="0" w:lastRowLastColumn="0"/>
            <w:tcW w:w="704" w:type="dxa"/>
          </w:tcPr>
          <w:p w14:paraId="239E8C91" w14:textId="28E50BDB" w:rsidR="003D7734" w:rsidRPr="00D41561" w:rsidRDefault="003D7734" w:rsidP="00C22B31">
            <w:pPr>
              <w:tabs>
                <w:tab w:val="left" w:pos="2377"/>
              </w:tabs>
              <w:rPr>
                <w:sz w:val="20"/>
                <w:szCs w:val="20"/>
              </w:rPr>
            </w:pPr>
            <w:r w:rsidRPr="00D41561">
              <w:rPr>
                <w:sz w:val="20"/>
                <w:szCs w:val="20"/>
              </w:rPr>
              <w:t>6</w:t>
            </w:r>
          </w:p>
        </w:tc>
        <w:tc>
          <w:tcPr>
            <w:tcW w:w="2410" w:type="dxa"/>
          </w:tcPr>
          <w:p w14:paraId="148364C1" w14:textId="01FEABA0" w:rsidR="003D7734" w:rsidRPr="00D41561" w:rsidRDefault="00890573" w:rsidP="00C22B31">
            <w:pPr>
              <w:tabs>
                <w:tab w:val="left" w:pos="2377"/>
              </w:tabs>
              <w:cnfStyle w:val="000000000000" w:firstRow="0" w:lastRow="0" w:firstColumn="0" w:lastColumn="0" w:oddVBand="0" w:evenVBand="0" w:oddHBand="0" w:evenHBand="0" w:firstRowFirstColumn="0" w:firstRowLastColumn="0" w:lastRowFirstColumn="0" w:lastRowLastColumn="0"/>
              <w:rPr>
                <w:sz w:val="20"/>
                <w:szCs w:val="20"/>
              </w:rPr>
            </w:pPr>
            <w:r w:rsidRPr="00D41561">
              <w:rPr>
                <w:sz w:val="20"/>
                <w:szCs w:val="20"/>
              </w:rPr>
              <w:t>Body Mass Index (BMI)</w:t>
            </w:r>
          </w:p>
        </w:tc>
        <w:tc>
          <w:tcPr>
            <w:tcW w:w="5946" w:type="dxa"/>
          </w:tcPr>
          <w:p w14:paraId="0FBCFDEF" w14:textId="37F27E0A" w:rsidR="003D7734" w:rsidRPr="00D41561" w:rsidRDefault="00392EC8" w:rsidP="00C22B31">
            <w:pPr>
              <w:tabs>
                <w:tab w:val="left" w:pos="2377"/>
              </w:tabs>
              <w:cnfStyle w:val="000000000000" w:firstRow="0" w:lastRow="0" w:firstColumn="0" w:lastColumn="0" w:oddVBand="0" w:evenVBand="0" w:oddHBand="0" w:evenHBand="0" w:firstRowFirstColumn="0" w:firstRowLastColumn="0" w:lastRowFirstColumn="0" w:lastRowLastColumn="0"/>
              <w:rPr>
                <w:sz w:val="20"/>
                <w:szCs w:val="20"/>
              </w:rPr>
            </w:pPr>
            <w:r w:rsidRPr="00D41561">
              <w:rPr>
                <w:sz w:val="20"/>
                <w:szCs w:val="20"/>
              </w:rPr>
              <w:t>Der BMI (Body-Mass-Index) ist ein Maß für das Körperfett auf der Grundlage von Gewicht und Größe. Höhere BMI-Werte werden mit einem höheren Diabetesrisiko in Verbindung gebracht. Die Bandbreite des BMI im Datensatz reicht von 10,16 bis 71,55. Ein BMI von weniger als 18,5 gilt als untergewichtig, 18,5-24,9 als normal, 25-29,9 als übergewichtig und 30 oder mehr als fettleibig.</w:t>
            </w:r>
          </w:p>
        </w:tc>
      </w:tr>
      <w:tr w:rsidR="003D7734" w:rsidRPr="00D41561" w14:paraId="1BABC35E" w14:textId="77777777" w:rsidTr="41A98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BFA3EA3" w14:textId="16A2C8C6" w:rsidR="003D7734" w:rsidRPr="00D41561" w:rsidRDefault="003D7734" w:rsidP="00C22B31">
            <w:pPr>
              <w:tabs>
                <w:tab w:val="left" w:pos="2377"/>
              </w:tabs>
              <w:rPr>
                <w:sz w:val="20"/>
                <w:szCs w:val="20"/>
              </w:rPr>
            </w:pPr>
            <w:r w:rsidRPr="00D41561">
              <w:rPr>
                <w:sz w:val="20"/>
                <w:szCs w:val="20"/>
              </w:rPr>
              <w:t>7</w:t>
            </w:r>
          </w:p>
        </w:tc>
        <w:tc>
          <w:tcPr>
            <w:tcW w:w="2410" w:type="dxa"/>
          </w:tcPr>
          <w:p w14:paraId="2A41E6C2" w14:textId="4700325B" w:rsidR="003D7734" w:rsidRPr="00D41561" w:rsidRDefault="00EA0F16" w:rsidP="00C22B31">
            <w:pPr>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r w:rsidRPr="00D41561">
              <w:rPr>
                <w:sz w:val="20"/>
                <w:szCs w:val="20"/>
              </w:rPr>
              <w:t>HbA1c</w:t>
            </w:r>
          </w:p>
        </w:tc>
        <w:tc>
          <w:tcPr>
            <w:tcW w:w="5946" w:type="dxa"/>
          </w:tcPr>
          <w:p w14:paraId="3D3E5766" w14:textId="07D6ABF6" w:rsidR="003D7734" w:rsidRPr="00D41561" w:rsidRDefault="0090036F" w:rsidP="00C22B31">
            <w:pPr>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r w:rsidRPr="00D41561">
              <w:rPr>
                <w:sz w:val="20"/>
                <w:szCs w:val="20"/>
              </w:rPr>
              <w:t>Glykosyliertes</w:t>
            </w:r>
            <w:r w:rsidR="008132C4" w:rsidRPr="00D41561">
              <w:rPr>
                <w:sz w:val="20"/>
                <w:szCs w:val="20"/>
              </w:rPr>
              <w:t xml:space="preserve"> Hämoglobin</w:t>
            </w:r>
            <w:r w:rsidR="00135DCE" w:rsidRPr="00D41561">
              <w:rPr>
                <w:sz w:val="20"/>
                <w:szCs w:val="20"/>
              </w:rPr>
              <w:t xml:space="preserve"> (Langzeitzucker) </w:t>
            </w:r>
            <w:r w:rsidRPr="00D41561">
              <w:rPr>
                <w:sz w:val="20"/>
                <w:szCs w:val="20"/>
              </w:rPr>
              <w:t>widerspiegelt</w:t>
            </w:r>
            <w:r w:rsidR="007E79B1" w:rsidRPr="00D41561">
              <w:rPr>
                <w:sz w:val="20"/>
                <w:szCs w:val="20"/>
              </w:rPr>
              <w:t xml:space="preserve"> den </w:t>
            </w:r>
            <w:r w:rsidR="00D97273" w:rsidRPr="00D41561">
              <w:rPr>
                <w:sz w:val="20"/>
                <w:szCs w:val="20"/>
              </w:rPr>
              <w:t>d</w:t>
            </w:r>
            <w:r w:rsidRPr="00D41561">
              <w:rPr>
                <w:sz w:val="20"/>
                <w:szCs w:val="20"/>
              </w:rPr>
              <w:t>urch</w:t>
            </w:r>
            <w:r w:rsidR="00AF6D8D" w:rsidRPr="00D41561">
              <w:rPr>
                <w:sz w:val="20"/>
                <w:szCs w:val="20"/>
              </w:rPr>
              <w:t>sch</w:t>
            </w:r>
            <w:r w:rsidRPr="00D41561">
              <w:rPr>
                <w:sz w:val="20"/>
                <w:szCs w:val="20"/>
              </w:rPr>
              <w:t>nittlichen</w:t>
            </w:r>
            <w:r w:rsidR="007E79B1" w:rsidRPr="00D41561">
              <w:rPr>
                <w:sz w:val="20"/>
                <w:szCs w:val="20"/>
              </w:rPr>
              <w:t xml:space="preserve"> Blutzuckerwert über die letzten zwei bis drei Monate</w:t>
            </w:r>
            <w:r w:rsidR="00C516A5" w:rsidRPr="00D41561">
              <w:rPr>
                <w:sz w:val="20"/>
                <w:szCs w:val="20"/>
              </w:rPr>
              <w:t>. Höhere Werte weisen auf ein größeres Risiko hin, an Diabetes zu erkranken. Meist deutet ein HbA1c-Wert von mehr als 6,5 % auf Diabetes hin.</w:t>
            </w:r>
          </w:p>
        </w:tc>
      </w:tr>
      <w:tr w:rsidR="00EA0F16" w:rsidRPr="00D41561" w14:paraId="4A112BDB" w14:textId="77777777" w:rsidTr="41A98290">
        <w:tc>
          <w:tcPr>
            <w:cnfStyle w:val="001000000000" w:firstRow="0" w:lastRow="0" w:firstColumn="1" w:lastColumn="0" w:oddVBand="0" w:evenVBand="0" w:oddHBand="0" w:evenHBand="0" w:firstRowFirstColumn="0" w:firstRowLastColumn="0" w:lastRowFirstColumn="0" w:lastRowLastColumn="0"/>
            <w:tcW w:w="704" w:type="dxa"/>
          </w:tcPr>
          <w:p w14:paraId="19D400ED" w14:textId="0FCC580A" w:rsidR="00EA0F16" w:rsidRPr="00D41561" w:rsidRDefault="00EA0F16" w:rsidP="00C22B31">
            <w:pPr>
              <w:tabs>
                <w:tab w:val="left" w:pos="2377"/>
              </w:tabs>
              <w:rPr>
                <w:sz w:val="20"/>
                <w:szCs w:val="20"/>
              </w:rPr>
            </w:pPr>
            <w:r w:rsidRPr="00D41561">
              <w:rPr>
                <w:sz w:val="20"/>
                <w:szCs w:val="20"/>
              </w:rPr>
              <w:t>8</w:t>
            </w:r>
          </w:p>
        </w:tc>
        <w:tc>
          <w:tcPr>
            <w:tcW w:w="2410" w:type="dxa"/>
          </w:tcPr>
          <w:p w14:paraId="753442E2" w14:textId="1D27180B" w:rsidR="00EA0F16" w:rsidRPr="00D41561" w:rsidRDefault="00EA0F16" w:rsidP="00C22B31">
            <w:pPr>
              <w:tabs>
                <w:tab w:val="left" w:pos="2377"/>
              </w:tabs>
              <w:cnfStyle w:val="000000000000" w:firstRow="0" w:lastRow="0" w:firstColumn="0" w:lastColumn="0" w:oddVBand="0" w:evenVBand="0" w:oddHBand="0" w:evenHBand="0" w:firstRowFirstColumn="0" w:firstRowLastColumn="0" w:lastRowFirstColumn="0" w:lastRowLastColumn="0"/>
              <w:rPr>
                <w:sz w:val="20"/>
                <w:szCs w:val="20"/>
              </w:rPr>
            </w:pPr>
            <w:r w:rsidRPr="00D41561">
              <w:rPr>
                <w:sz w:val="20"/>
                <w:szCs w:val="20"/>
              </w:rPr>
              <w:t>B</w:t>
            </w:r>
            <w:r w:rsidR="00890573" w:rsidRPr="00D41561">
              <w:rPr>
                <w:sz w:val="20"/>
                <w:szCs w:val="20"/>
              </w:rPr>
              <w:t>l</w:t>
            </w:r>
            <w:r w:rsidRPr="00D41561">
              <w:rPr>
                <w:sz w:val="20"/>
                <w:szCs w:val="20"/>
              </w:rPr>
              <w:t>utzucker</w:t>
            </w:r>
          </w:p>
        </w:tc>
        <w:tc>
          <w:tcPr>
            <w:tcW w:w="5946" w:type="dxa"/>
          </w:tcPr>
          <w:p w14:paraId="70F6E08B" w14:textId="27A8F9CC" w:rsidR="00EA0F16" w:rsidRPr="00D41561" w:rsidRDefault="000C65FC" w:rsidP="000C65FC">
            <w:pPr>
              <w:tabs>
                <w:tab w:val="left" w:pos="1303"/>
              </w:tabs>
              <w:cnfStyle w:val="000000000000" w:firstRow="0" w:lastRow="0" w:firstColumn="0" w:lastColumn="0" w:oddVBand="0" w:evenVBand="0" w:oddHBand="0" w:evenHBand="0" w:firstRowFirstColumn="0" w:firstRowLastColumn="0" w:lastRowFirstColumn="0" w:lastRowLastColumn="0"/>
              <w:rPr>
                <w:sz w:val="20"/>
                <w:szCs w:val="20"/>
              </w:rPr>
            </w:pPr>
            <w:r w:rsidRPr="00D41561">
              <w:rPr>
                <w:sz w:val="20"/>
                <w:szCs w:val="20"/>
              </w:rPr>
              <w:t>Der Blutzuckerspiegel ist die Menge an Glukose, die sich zu einem bestimmten Zeitpunkt in der Blutbahn befindet. Ein hoher Blutzuckerspiegel ist ein wichtiger Indikator für Diabetes.</w:t>
            </w:r>
          </w:p>
        </w:tc>
      </w:tr>
      <w:tr w:rsidR="00191729" w:rsidRPr="00D41561" w14:paraId="7865B012" w14:textId="77777777" w:rsidTr="41A98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12CC803" w14:textId="70209494" w:rsidR="00191729" w:rsidRPr="00D41561" w:rsidRDefault="00191729" w:rsidP="00C22B31">
            <w:pPr>
              <w:tabs>
                <w:tab w:val="left" w:pos="2377"/>
              </w:tabs>
              <w:rPr>
                <w:sz w:val="20"/>
                <w:szCs w:val="20"/>
              </w:rPr>
            </w:pPr>
            <w:r w:rsidRPr="00D41561">
              <w:rPr>
                <w:sz w:val="20"/>
                <w:szCs w:val="20"/>
              </w:rPr>
              <w:t>9</w:t>
            </w:r>
          </w:p>
        </w:tc>
        <w:tc>
          <w:tcPr>
            <w:tcW w:w="2410" w:type="dxa"/>
          </w:tcPr>
          <w:p w14:paraId="1E01DD67" w14:textId="29DA3055" w:rsidR="00191729" w:rsidRPr="00D41561" w:rsidRDefault="00191729" w:rsidP="00C22B31">
            <w:pPr>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r w:rsidRPr="00D41561">
              <w:rPr>
                <w:sz w:val="20"/>
                <w:szCs w:val="20"/>
              </w:rPr>
              <w:t>Diabetes</w:t>
            </w:r>
          </w:p>
        </w:tc>
        <w:tc>
          <w:tcPr>
            <w:tcW w:w="5946" w:type="dxa"/>
          </w:tcPr>
          <w:p w14:paraId="489788BE" w14:textId="557A35E2" w:rsidR="00191729" w:rsidRPr="00D41561" w:rsidRDefault="00764707" w:rsidP="00260969">
            <w:pPr>
              <w:keepNext/>
              <w:tabs>
                <w:tab w:val="left" w:pos="2377"/>
              </w:tabs>
              <w:cnfStyle w:val="000000100000" w:firstRow="0" w:lastRow="0" w:firstColumn="0" w:lastColumn="0" w:oddVBand="0" w:evenVBand="0" w:oddHBand="1" w:evenHBand="0" w:firstRowFirstColumn="0" w:firstRowLastColumn="0" w:lastRowFirstColumn="0" w:lastRowLastColumn="0"/>
              <w:rPr>
                <w:sz w:val="20"/>
                <w:szCs w:val="20"/>
              </w:rPr>
            </w:pPr>
            <w:r w:rsidRPr="00D41561">
              <w:rPr>
                <w:sz w:val="20"/>
                <w:szCs w:val="20"/>
              </w:rPr>
              <w:t xml:space="preserve">Diabetes ist die </w:t>
            </w:r>
            <w:r w:rsidR="00820FD3" w:rsidRPr="00D41561">
              <w:rPr>
                <w:sz w:val="20"/>
                <w:szCs w:val="20"/>
              </w:rPr>
              <w:t>Zielvariable</w:t>
            </w:r>
            <w:r w:rsidR="00585081" w:rsidRPr="00D41561">
              <w:rPr>
                <w:sz w:val="20"/>
                <w:szCs w:val="20"/>
              </w:rPr>
              <w:t xml:space="preserve">. </w:t>
            </w:r>
            <w:r w:rsidR="0043034C" w:rsidRPr="00D41561">
              <w:rPr>
                <w:sz w:val="20"/>
                <w:szCs w:val="20"/>
              </w:rPr>
              <w:t>1 = ja, 0 = Nein</w:t>
            </w:r>
          </w:p>
        </w:tc>
      </w:tr>
    </w:tbl>
    <w:p w14:paraId="31138CD6" w14:textId="67F39CDC" w:rsidR="00260969" w:rsidRDefault="00260969">
      <w:pPr>
        <w:pStyle w:val="Beschriftung"/>
      </w:pPr>
      <w:bookmarkStart w:id="5" w:name="_Ref151591880"/>
      <w:r>
        <w:t xml:space="preserve">Tabelle </w:t>
      </w:r>
      <w:fldSimple w:instr=" SEQ Tabelle \* ARABIC ">
        <w:r w:rsidR="0041044C">
          <w:rPr>
            <w:noProof/>
          </w:rPr>
          <w:t>1</w:t>
        </w:r>
      </w:fldSimple>
      <w:bookmarkEnd w:id="5"/>
      <w:r>
        <w:t xml:space="preserve"> - Beschreibung der Attribute </w:t>
      </w:r>
      <w:r w:rsidR="00312E49">
        <w:t>(</w:t>
      </w:r>
      <w:r w:rsidRPr="00260969">
        <w:t>https://www.kaggle.com/datasets/iammustafatz/diabetes-prediction-dataset/data</w:t>
      </w:r>
      <w:r w:rsidR="00312E49">
        <w:t>)</w:t>
      </w:r>
    </w:p>
    <w:p w14:paraId="7C59AE56" w14:textId="6B9C0762" w:rsidR="009300A1" w:rsidRDefault="009300A1" w:rsidP="009300A1">
      <w:pPr>
        <w:pStyle w:val="berschrift1"/>
      </w:pPr>
      <w:bookmarkStart w:id="6" w:name="_Toc151628119"/>
      <w:r>
        <w:lastRenderedPageBreak/>
        <w:t>Literatursuche</w:t>
      </w:r>
      <w:bookmarkEnd w:id="6"/>
    </w:p>
    <w:p w14:paraId="02835383" w14:textId="32BF2ED8" w:rsidR="00005112" w:rsidRPr="00005112" w:rsidRDefault="00005112" w:rsidP="00005112">
      <w:r>
        <w:t>Im folgenden Abschnitt befinden sich drei Studien</w:t>
      </w:r>
      <w:r w:rsidR="009357DF">
        <w:t>,</w:t>
      </w:r>
      <w:r>
        <w:t xml:space="preserve"> welche für das Thema Diabetes relevant sind. </w:t>
      </w:r>
    </w:p>
    <w:p w14:paraId="41755565" w14:textId="0E61B5F4" w:rsidR="00657EDA" w:rsidRPr="00862B6D" w:rsidRDefault="00005112" w:rsidP="00862B6D">
      <w:pPr>
        <w:pStyle w:val="berschrift2"/>
        <w:rPr>
          <w:lang w:val="en-US"/>
        </w:rPr>
      </w:pPr>
      <w:bookmarkStart w:id="7" w:name="_Toc151628120"/>
      <w:r>
        <w:rPr>
          <w:lang w:val="en-US"/>
        </w:rPr>
        <w:t>Significance of HbA1c Test in Diagnosis and Prognosis of Diabetic Patients</w:t>
      </w:r>
      <w:bookmarkEnd w:id="7"/>
    </w:p>
    <w:p w14:paraId="004B14EE" w14:textId="55BCA791" w:rsidR="00387B5B" w:rsidRDefault="0093542B" w:rsidP="007B05B8">
      <w:pPr>
        <w:jc w:val="left"/>
      </w:pPr>
      <w:r w:rsidRPr="00BD4EBE">
        <w:t>Hb1Ac ist die vorhergesagte Halbwertszeit</w:t>
      </w:r>
      <w:r>
        <w:t xml:space="preserve"> von roten Blutzellen</w:t>
      </w:r>
      <w:r w:rsidRPr="00BD4EBE">
        <w:t>.</w:t>
      </w:r>
      <w:r>
        <w:t xml:space="preserve"> </w:t>
      </w:r>
      <w:r w:rsidR="00CD477B">
        <w:t>Die umfassenden Informationen, die ein einzelner HbA1c-Test liefert, machen ihn zu einem zuverlässigen Biomarker für die Diagnose und Prognose von Diabetes</w:t>
      </w:r>
      <w:r w:rsidR="007B05B8" w:rsidRPr="004C0230">
        <w:t>.</w:t>
      </w:r>
      <w:r w:rsidR="007B05B8">
        <w:t xml:space="preserve"> </w:t>
      </w:r>
    </w:p>
    <w:p w14:paraId="7E34051F" w14:textId="0D0742DC" w:rsidR="00FB668D" w:rsidRDefault="007B05B8" w:rsidP="007B05B8">
      <w:pPr>
        <w:jc w:val="left"/>
      </w:pPr>
      <w:r>
        <w:t xml:space="preserve">Wir </w:t>
      </w:r>
      <w:r w:rsidR="003806DB">
        <w:t>vermuten</w:t>
      </w:r>
      <w:r w:rsidR="003F0025">
        <w:t>,</w:t>
      </w:r>
      <w:r w:rsidR="003806DB">
        <w:t xml:space="preserve"> dass der HbA1c-Wert ein guter Prädik</w:t>
      </w:r>
      <w:r w:rsidR="00202C9B">
        <w:t>a</w:t>
      </w:r>
      <w:r w:rsidR="003806DB">
        <w:t>tor für Diabetes ist</w:t>
      </w:r>
      <w:r w:rsidR="00BD4EBE">
        <w:t>,</w:t>
      </w:r>
      <w:r w:rsidR="003806DB">
        <w:t xml:space="preserve"> und wollen dieser Vermutung auf den Grund gehen.</w:t>
      </w:r>
      <w:r w:rsidR="00970EBA">
        <w:t xml:space="preserve"> </w:t>
      </w:r>
    </w:p>
    <w:p w14:paraId="457528AC" w14:textId="105251AA" w:rsidR="00FB668D" w:rsidRPr="005B76FB" w:rsidRDefault="00B42576" w:rsidP="005B76FB">
      <w:pPr>
        <w:rPr>
          <w:rFonts w:ascii="Segoe UI" w:hAnsi="Segoe UI" w:cs="Segoe UI"/>
          <w:color w:val="0000FF"/>
          <w:sz w:val="21"/>
          <w:szCs w:val="21"/>
          <w:u w:val="single"/>
          <w:lang w:val="fr-CH"/>
        </w:rPr>
      </w:pPr>
      <w:r w:rsidRPr="00160DD9">
        <w:rPr>
          <w:lang w:val="fr-CH"/>
        </w:rPr>
        <w:t>Quelle :</w:t>
      </w:r>
      <w:r w:rsidR="00311788" w:rsidRPr="00160DD9">
        <w:rPr>
          <w:lang w:val="fr-CH"/>
        </w:rPr>
        <w:t xml:space="preserve"> </w:t>
      </w:r>
      <w:bookmarkStart w:id="8" w:name="_Hlt147863154"/>
      <w:r w:rsidR="00311788">
        <w:fldChar w:fldCharType="begin"/>
      </w:r>
      <w:bookmarkEnd w:id="8"/>
      <w:r w:rsidR="00311788" w:rsidRPr="00160DD9">
        <w:rPr>
          <w:lang w:val="fr-CH"/>
        </w:rPr>
        <w:instrText>HYPERLINK "https://journals.sagepub.com/doi/full/10.4137/BMI.S38440" \t "_blank" \o "https://journals.sagepub.com/doi/full/10.4137/bmi.s38440"</w:instrText>
      </w:r>
      <w:r w:rsidR="00311788">
        <w:fldChar w:fldCharType="separate"/>
      </w:r>
      <w:r w:rsidR="00311788" w:rsidRPr="005E0983">
        <w:rPr>
          <w:rStyle w:val="Hyperlink"/>
          <w:rFonts w:ascii="Segoe UI" w:hAnsi="Segoe UI" w:cs="Segoe UI"/>
          <w:sz w:val="21"/>
          <w:szCs w:val="21"/>
          <w:lang w:val="fr-CH"/>
        </w:rPr>
        <w:t>https://journals.sagepub.com/doi/full/10.4137/BMI.S38440</w:t>
      </w:r>
      <w:r w:rsidR="00311788">
        <w:rPr>
          <w:rStyle w:val="Hyperlink"/>
          <w:rFonts w:ascii="Segoe UI" w:hAnsi="Segoe UI" w:cs="Segoe UI"/>
          <w:sz w:val="21"/>
          <w:szCs w:val="21"/>
        </w:rPr>
        <w:fldChar w:fldCharType="end"/>
      </w:r>
    </w:p>
    <w:p w14:paraId="49F909A4" w14:textId="783057CB" w:rsidR="00657EDA" w:rsidRPr="00862B6D" w:rsidRDefault="00D9577F" w:rsidP="00862B6D">
      <w:pPr>
        <w:pStyle w:val="berschrift2"/>
        <w:rPr>
          <w:lang w:val="fr-CH"/>
        </w:rPr>
      </w:pPr>
      <w:bookmarkStart w:id="9" w:name="_Toc151628121"/>
      <w:r>
        <w:rPr>
          <w:lang w:val="en-US"/>
        </w:rPr>
        <w:t>Obesity and diabetes</w:t>
      </w:r>
      <w:bookmarkEnd w:id="9"/>
    </w:p>
    <w:p w14:paraId="22FFCB1F" w14:textId="6A75F305" w:rsidR="00FB668D" w:rsidRDefault="00144DB7" w:rsidP="007B05B8">
      <w:pPr>
        <w:jc w:val="left"/>
      </w:pPr>
      <w:r w:rsidRPr="00CD477B">
        <w:t xml:space="preserve">Adipositas, insbesondere Stammfettsucht, steht in engem Zusammenhang mit der Prävalenz von Diabetes und Herz-Kreislauf-Erkrankungen. Die Plasmakonzentrationen von Leptin, </w:t>
      </w:r>
      <w:r w:rsidRPr="00DB5B22">
        <w:t>Tumornekrosefaktor</w:t>
      </w:r>
      <w:r w:rsidRPr="00CD477B">
        <w:t>-</w:t>
      </w:r>
      <w:r w:rsidRPr="00144DB7">
        <w:rPr>
          <w:lang w:val="fr-CH"/>
        </w:rPr>
        <w:t>α</w:t>
      </w:r>
      <w:r w:rsidRPr="00CD477B">
        <w:t xml:space="preserve"> und nicht veresterten Fettsäuren sind bei Adipositas erhöht und spielen eine Rolle bei der Entstehung von Insulinresistenz. Die glykämische Kontrolle des Diabetes und die Insulinresistenz verbessern sich mit der Verringerung der Adipositas, aber die Behandlung der Adipositas ist schwierig, und eine nachhaltige Gewichtsreduzierung ist mit einer Diät allein kaum zu erreichen. </w:t>
      </w:r>
    </w:p>
    <w:p w14:paraId="33153DD6" w14:textId="76BAEF72" w:rsidR="00464849" w:rsidRPr="00BD4EBE" w:rsidRDefault="00D87EBF" w:rsidP="007B05B8">
      <w:pPr>
        <w:jc w:val="left"/>
      </w:pPr>
      <w:r>
        <w:t xml:space="preserve">Diese Studie weist auf eine klare </w:t>
      </w:r>
      <w:r w:rsidR="00710D8E">
        <w:t xml:space="preserve">Korrelation zwischen Adipositas und </w:t>
      </w:r>
      <w:r w:rsidR="00831DB1">
        <w:t>Diabetes hin. Wir</w:t>
      </w:r>
      <w:r w:rsidR="008E6661">
        <w:t xml:space="preserve"> erwarten daher eine hohe Signifikanz dieses Prädikators</w:t>
      </w:r>
      <w:r w:rsidR="007638D0">
        <w:t xml:space="preserve"> </w:t>
      </w:r>
      <w:r w:rsidR="008E6661">
        <w:t>f</w:t>
      </w:r>
      <w:r w:rsidR="007638D0">
        <w:t>ür</w:t>
      </w:r>
      <w:r w:rsidR="008E6661">
        <w:t xml:space="preserve"> </w:t>
      </w:r>
      <w:r w:rsidR="001D5464">
        <w:t>die Vorhersage von Diabetes.</w:t>
      </w:r>
    </w:p>
    <w:p w14:paraId="759430AD" w14:textId="267E5394" w:rsidR="007B05B8" w:rsidRPr="00311788" w:rsidRDefault="00B42576" w:rsidP="007B05B8">
      <w:pPr>
        <w:jc w:val="left"/>
        <w:rPr>
          <w:rFonts w:ascii="Segoe UI" w:hAnsi="Segoe UI" w:cs="Segoe UI"/>
          <w:sz w:val="21"/>
          <w:szCs w:val="21"/>
          <w:lang w:val="fr-CH"/>
        </w:rPr>
      </w:pPr>
      <w:r w:rsidRPr="00311788">
        <w:rPr>
          <w:rFonts w:ascii="Segoe UI" w:hAnsi="Segoe UI" w:cs="Segoe UI"/>
          <w:sz w:val="21"/>
          <w:szCs w:val="21"/>
          <w:lang w:val="fr-CH"/>
        </w:rPr>
        <w:t>Qu</w:t>
      </w:r>
      <w:r>
        <w:rPr>
          <w:rFonts w:ascii="Segoe UI" w:hAnsi="Segoe UI" w:cs="Segoe UI"/>
          <w:sz w:val="21"/>
          <w:szCs w:val="21"/>
          <w:lang w:val="fr-CH"/>
        </w:rPr>
        <w:t>elle :</w:t>
      </w:r>
      <w:r w:rsidR="00311788">
        <w:rPr>
          <w:rFonts w:ascii="Segoe UI" w:hAnsi="Segoe UI" w:cs="Segoe UI"/>
          <w:sz w:val="21"/>
          <w:szCs w:val="21"/>
          <w:lang w:val="fr-CH"/>
        </w:rPr>
        <w:t xml:space="preserve"> </w:t>
      </w:r>
      <w:hyperlink r:id="rId12" w:history="1">
        <w:r w:rsidR="00311788" w:rsidRPr="00373BB0">
          <w:rPr>
            <w:rStyle w:val="Hyperlink"/>
            <w:rFonts w:ascii="Segoe UI" w:hAnsi="Segoe UI" w:cs="Segoe UI"/>
            <w:sz w:val="21"/>
            <w:szCs w:val="21"/>
            <w:lang w:val="fr-CH"/>
          </w:rPr>
          <w:t>https://www.sciencedirect.com/science/article/abs/pii/S1521690X99900179</w:t>
        </w:r>
      </w:hyperlink>
    </w:p>
    <w:p w14:paraId="04C3F505" w14:textId="35C1F698" w:rsidR="00A02A6F" w:rsidRPr="00311788" w:rsidRDefault="00286A7C" w:rsidP="00BA3BE9">
      <w:pPr>
        <w:pStyle w:val="berschrift2"/>
        <w:pageBreakBefore/>
        <w:ind w:left="578" w:hanging="578"/>
        <w:rPr>
          <w:lang w:val="fr-CH"/>
        </w:rPr>
      </w:pPr>
      <w:bookmarkStart w:id="10" w:name="_Toc151628122"/>
      <w:r>
        <w:rPr>
          <w:lang w:val="fr-CH"/>
        </w:rPr>
        <w:lastRenderedPageBreak/>
        <w:t xml:space="preserve">Cigarette smoking and </w:t>
      </w:r>
      <w:proofErr w:type="spellStart"/>
      <w:r w:rsidR="00BE5AC2">
        <w:rPr>
          <w:lang w:val="fr-CH"/>
        </w:rPr>
        <w:t>D</w:t>
      </w:r>
      <w:r>
        <w:rPr>
          <w:lang w:val="fr-CH"/>
        </w:rPr>
        <w:t>iabetes</w:t>
      </w:r>
      <w:bookmarkEnd w:id="10"/>
      <w:proofErr w:type="spellEnd"/>
    </w:p>
    <w:p w14:paraId="233EC51F" w14:textId="71F3B7F6" w:rsidR="00286A7C" w:rsidRDefault="00A44162" w:rsidP="00286A7C">
      <w:r w:rsidRPr="00A44162">
        <w:t xml:space="preserve">Diese Studie ist </w:t>
      </w:r>
      <w:r w:rsidR="0072129E" w:rsidRPr="00A44162">
        <w:t>ausfolgenden</w:t>
      </w:r>
      <w:r>
        <w:t xml:space="preserve"> Gründen für unsere Arbeit relevant:</w:t>
      </w:r>
    </w:p>
    <w:p w14:paraId="78619F44" w14:textId="3F46F851" w:rsidR="0072129E" w:rsidRDefault="0072129E" w:rsidP="0072129E">
      <w:r w:rsidRPr="006B7267">
        <w:t>Die Studie liefert wissenschaftliche Belege dafür, dass Rauchen das Diabetesrisiko erhöht. Sie unterstreicht, dass Raucher insulinresistent sind und ein erhöhtes Risiko für Typ-2-Diabetes haben. Diese Informationen sind wichtig, um die Bedeutung der Vermeidung von Risikofaktoren wie Rauchen bei der Prävention von Diabetes zu unterstreichen.</w:t>
      </w:r>
    </w:p>
    <w:p w14:paraId="2E143A8A" w14:textId="5AB0B48E" w:rsidR="00DF7767" w:rsidRPr="00EE5C40" w:rsidRDefault="00C476AF" w:rsidP="00286A7C">
      <w:r>
        <w:t xml:space="preserve">Auf Grund der bekannten </w:t>
      </w:r>
      <w:r w:rsidR="00242EE9">
        <w:t>Korrelation</w:t>
      </w:r>
      <w:r w:rsidR="00422D17">
        <w:t xml:space="preserve">en zwischen </w:t>
      </w:r>
      <w:r w:rsidR="00202C9B">
        <w:t xml:space="preserve">Gesundheitsschäden und Rauchen erwarten wir hier ebenfalls einen hohen </w:t>
      </w:r>
      <w:r w:rsidR="00E159E6">
        <w:t>Zusammenhang</w:t>
      </w:r>
      <w:r w:rsidR="00202C9B">
        <w:t xml:space="preserve"> </w:t>
      </w:r>
      <w:r w:rsidR="00E159E6">
        <w:t>zu Diabetes.</w:t>
      </w:r>
    </w:p>
    <w:p w14:paraId="2D7C9C86" w14:textId="0DC64263" w:rsidR="00E8100C" w:rsidRPr="007448FD" w:rsidRDefault="00157DD7" w:rsidP="00DD459B">
      <w:pPr>
        <w:rPr>
          <w:lang w:val="fr-CH"/>
        </w:rPr>
      </w:pPr>
      <w:r w:rsidRPr="007448FD">
        <w:rPr>
          <w:lang w:val="fr-CH"/>
        </w:rPr>
        <w:t>Quelle:</w:t>
      </w:r>
      <w:r w:rsidR="002F227E" w:rsidRPr="007448FD">
        <w:rPr>
          <w:lang w:val="fr-CH"/>
        </w:rPr>
        <w:t xml:space="preserve"> </w:t>
      </w:r>
      <w:hyperlink r:id="rId13" w:history="1">
        <w:r w:rsidR="002F227E" w:rsidRPr="007448FD">
          <w:rPr>
            <w:rStyle w:val="Hyperlink"/>
            <w:lang w:val="fr-CH"/>
          </w:rPr>
          <w:t>https://www.sciencedirect.com/science/article/abs/pii/S0033062003000112?via%3Dihub</w:t>
        </w:r>
      </w:hyperlink>
    </w:p>
    <w:p w14:paraId="5BC48FE7" w14:textId="77777777" w:rsidR="00286A7C" w:rsidRPr="00271BAD" w:rsidRDefault="00286A7C" w:rsidP="00DD459B">
      <w:pPr>
        <w:rPr>
          <w:lang w:val="fr-CH"/>
        </w:rPr>
      </w:pPr>
    </w:p>
    <w:p w14:paraId="733B62DE" w14:textId="21E9EAFC" w:rsidR="00BF01AC" w:rsidRDefault="3D7A66B0" w:rsidP="00764762">
      <w:pPr>
        <w:pStyle w:val="berschrift1"/>
        <w:rPr>
          <w:rFonts w:eastAsia="Calibri"/>
        </w:rPr>
      </w:pPr>
      <w:bookmarkStart w:id="11" w:name="_Toc151628123"/>
      <w:r w:rsidRPr="347A59DB">
        <w:rPr>
          <w:rFonts w:eastAsia="Calibri"/>
        </w:rPr>
        <w:lastRenderedPageBreak/>
        <w:t>Arbeitsplan</w:t>
      </w:r>
      <w:bookmarkEnd w:id="11"/>
    </w:p>
    <w:p w14:paraId="1E150553" w14:textId="23849031" w:rsidR="00BF01AC" w:rsidRDefault="3D7A66B0" w:rsidP="00764762">
      <w:pPr>
        <w:pStyle w:val="berschrift2"/>
      </w:pPr>
      <w:bookmarkStart w:id="12" w:name="_Toc151628124"/>
      <w:r w:rsidRPr="347A59DB">
        <w:rPr>
          <w:rFonts w:eastAsia="Calibri"/>
        </w:rPr>
        <w:t>Schritt 1: Datenvorbereitung und -exploration</w:t>
      </w:r>
      <w:bookmarkEnd w:id="12"/>
    </w:p>
    <w:p w14:paraId="3A564455" w14:textId="09E8C227" w:rsidR="00BF01AC" w:rsidRDefault="3D7A66B0" w:rsidP="347A59DB">
      <w:pPr>
        <w:pStyle w:val="Listenabsatz"/>
        <w:numPr>
          <w:ilvl w:val="0"/>
          <w:numId w:val="1"/>
        </w:numPr>
        <w:spacing w:after="0"/>
        <w:rPr>
          <w:rFonts w:ascii="Calibri" w:eastAsia="Calibri" w:hAnsi="Calibri" w:cs="Calibri"/>
        </w:rPr>
      </w:pPr>
      <w:r w:rsidRPr="347A59DB">
        <w:rPr>
          <w:rFonts w:ascii="Calibri" w:eastAsia="Calibri" w:hAnsi="Calibri" w:cs="Calibri"/>
        </w:rPr>
        <w:t>Datensatzbeschaffung: Wir werden das ausgewählte Diabetes-Datenset herunterladen und verstehen.</w:t>
      </w:r>
    </w:p>
    <w:p w14:paraId="4E4BD631" w14:textId="13BB4870" w:rsidR="00BF01AC" w:rsidRDefault="3D7A66B0" w:rsidP="347A59DB">
      <w:pPr>
        <w:pStyle w:val="Listenabsatz"/>
        <w:numPr>
          <w:ilvl w:val="0"/>
          <w:numId w:val="1"/>
        </w:numPr>
        <w:spacing w:after="0"/>
        <w:rPr>
          <w:rFonts w:ascii="Calibri" w:eastAsia="Calibri" w:hAnsi="Calibri" w:cs="Calibri"/>
        </w:rPr>
      </w:pPr>
      <w:r w:rsidRPr="347A59DB">
        <w:rPr>
          <w:rFonts w:ascii="Calibri" w:eastAsia="Calibri" w:hAnsi="Calibri" w:cs="Calibri"/>
        </w:rPr>
        <w:t xml:space="preserve">Datenbereinigung: </w:t>
      </w:r>
      <w:r w:rsidR="005F1293">
        <w:rPr>
          <w:rFonts w:ascii="Calibri" w:eastAsia="Calibri" w:hAnsi="Calibri" w:cs="Calibri"/>
        </w:rPr>
        <w:t>String</w:t>
      </w:r>
      <w:r w:rsidR="00817C70">
        <w:rPr>
          <w:rFonts w:ascii="Calibri" w:eastAsia="Calibri" w:hAnsi="Calibri" w:cs="Calibri"/>
        </w:rPr>
        <w:t>-</w:t>
      </w:r>
      <w:r w:rsidR="005F1293">
        <w:rPr>
          <w:rFonts w:ascii="Calibri" w:eastAsia="Calibri" w:hAnsi="Calibri" w:cs="Calibri"/>
        </w:rPr>
        <w:t>D</w:t>
      </w:r>
      <w:r w:rsidR="00817C70">
        <w:rPr>
          <w:rFonts w:ascii="Calibri" w:eastAsia="Calibri" w:hAnsi="Calibri" w:cs="Calibri"/>
        </w:rPr>
        <w:t xml:space="preserve">aten werden </w:t>
      </w:r>
      <w:r w:rsidR="003F0ED7">
        <w:rPr>
          <w:rFonts w:ascii="Calibri" w:eastAsia="Calibri" w:hAnsi="Calibri" w:cs="Calibri"/>
        </w:rPr>
        <w:t xml:space="preserve">sinnvoll durch Numerische </w:t>
      </w:r>
      <w:r w:rsidR="00FA0B17">
        <w:rPr>
          <w:rFonts w:ascii="Calibri" w:eastAsia="Calibri" w:hAnsi="Calibri" w:cs="Calibri"/>
        </w:rPr>
        <w:t>Werte ersetzt</w:t>
      </w:r>
      <w:r w:rsidR="005F1293">
        <w:rPr>
          <w:rFonts w:ascii="Calibri" w:eastAsia="Calibri" w:hAnsi="Calibri" w:cs="Calibri"/>
        </w:rPr>
        <w:t>. (</w:t>
      </w:r>
      <w:proofErr w:type="spellStart"/>
      <w:r w:rsidR="005F1293">
        <w:rPr>
          <w:rFonts w:ascii="Calibri" w:eastAsia="Calibri" w:hAnsi="Calibri" w:cs="Calibri"/>
        </w:rPr>
        <w:t>HotOne</w:t>
      </w:r>
      <w:proofErr w:type="spellEnd"/>
      <w:r w:rsidR="005F1293">
        <w:rPr>
          <w:rFonts w:ascii="Calibri" w:eastAsia="Calibri" w:hAnsi="Calibri" w:cs="Calibri"/>
        </w:rPr>
        <w:t>-Encoding)</w:t>
      </w:r>
    </w:p>
    <w:p w14:paraId="35F94480" w14:textId="345BAC2B" w:rsidR="00BF01AC" w:rsidRDefault="3D7A66B0" w:rsidP="347A59DB">
      <w:pPr>
        <w:pStyle w:val="Listenabsatz"/>
        <w:numPr>
          <w:ilvl w:val="0"/>
          <w:numId w:val="1"/>
        </w:numPr>
        <w:spacing w:after="0"/>
        <w:rPr>
          <w:rFonts w:ascii="Calibri" w:eastAsia="Calibri" w:hAnsi="Calibri" w:cs="Calibri"/>
        </w:rPr>
      </w:pPr>
      <w:r w:rsidRPr="347A59DB">
        <w:rPr>
          <w:rFonts w:ascii="Calibri" w:eastAsia="Calibri" w:hAnsi="Calibri" w:cs="Calibri"/>
        </w:rPr>
        <w:t>Explorative Datenanalyse (EDA): Wir werden statistische Analysen und Visualisierungen durchführen, um ein besseres Verständnis für die Daten zu entwickeln.</w:t>
      </w:r>
    </w:p>
    <w:p w14:paraId="31175170" w14:textId="7E0E85BC" w:rsidR="00940239" w:rsidRPr="00980A1A" w:rsidRDefault="00940239" w:rsidP="347A59DB">
      <w:pPr>
        <w:pStyle w:val="Listenabsatz"/>
        <w:numPr>
          <w:ilvl w:val="0"/>
          <w:numId w:val="1"/>
        </w:numPr>
        <w:spacing w:after="0"/>
        <w:rPr>
          <w:rFonts w:ascii="Calibri" w:eastAsia="Calibri" w:hAnsi="Calibri" w:cs="Calibri"/>
        </w:rPr>
      </w:pPr>
      <w:r w:rsidRPr="00980A1A">
        <w:rPr>
          <w:rFonts w:ascii="Calibri" w:eastAsia="Calibri" w:hAnsi="Calibri" w:cs="Calibri"/>
        </w:rPr>
        <w:t>F-Tests</w:t>
      </w:r>
      <w:r w:rsidR="00A22412" w:rsidRPr="00980A1A">
        <w:rPr>
          <w:rFonts w:ascii="Calibri" w:eastAsia="Calibri" w:hAnsi="Calibri" w:cs="Calibri"/>
        </w:rPr>
        <w:t xml:space="preserve"> für individuelle Daten.</w:t>
      </w:r>
    </w:p>
    <w:p w14:paraId="336D68ED" w14:textId="5A1388B4" w:rsidR="00BF01AC" w:rsidRDefault="3D7A66B0" w:rsidP="00764762">
      <w:pPr>
        <w:pStyle w:val="berschrift2"/>
      </w:pPr>
      <w:bookmarkStart w:id="13" w:name="_Toc151628125"/>
      <w:r w:rsidRPr="347A59DB">
        <w:rPr>
          <w:rFonts w:eastAsia="Calibri"/>
        </w:rPr>
        <w:t>Schritt 2: Modellentwicklung</w:t>
      </w:r>
      <w:bookmarkEnd w:id="13"/>
    </w:p>
    <w:p w14:paraId="0A3B2CA9" w14:textId="673361A1" w:rsidR="00BF01AC" w:rsidRDefault="3D7A66B0" w:rsidP="347A59DB">
      <w:pPr>
        <w:pStyle w:val="Listenabsatz"/>
        <w:numPr>
          <w:ilvl w:val="0"/>
          <w:numId w:val="1"/>
        </w:numPr>
        <w:spacing w:after="0"/>
        <w:rPr>
          <w:rFonts w:ascii="Calibri" w:eastAsia="Calibri" w:hAnsi="Calibri" w:cs="Calibri"/>
        </w:rPr>
      </w:pPr>
      <w:r w:rsidRPr="347A59DB">
        <w:rPr>
          <w:rFonts w:ascii="Calibri" w:eastAsia="Calibri" w:hAnsi="Calibri" w:cs="Calibri"/>
        </w:rPr>
        <w:t xml:space="preserve">Feature </w:t>
      </w:r>
      <w:proofErr w:type="spellStart"/>
      <w:r w:rsidRPr="347A59DB">
        <w:rPr>
          <w:rFonts w:ascii="Calibri" w:eastAsia="Calibri" w:hAnsi="Calibri" w:cs="Calibri"/>
        </w:rPr>
        <w:t>Selection</w:t>
      </w:r>
      <w:proofErr w:type="spellEnd"/>
      <w:r w:rsidRPr="347A59DB">
        <w:rPr>
          <w:rFonts w:ascii="Calibri" w:eastAsia="Calibri" w:hAnsi="Calibri" w:cs="Calibri"/>
        </w:rPr>
        <w:t>: Wir werden relevante Merkmale auswählen, die für die Vorhersage von Diabetes relevant sind.</w:t>
      </w:r>
      <w:r w:rsidR="00915410">
        <w:rPr>
          <w:rFonts w:ascii="Calibri" w:eastAsia="Calibri" w:hAnsi="Calibri" w:cs="Calibri"/>
        </w:rPr>
        <w:t xml:space="preserve"> (Falls F-Tests</w:t>
      </w:r>
      <w:r w:rsidR="000B65CE">
        <w:rPr>
          <w:rFonts w:ascii="Calibri" w:eastAsia="Calibri" w:hAnsi="Calibri" w:cs="Calibri"/>
        </w:rPr>
        <w:t xml:space="preserve"> nicht bestanden</w:t>
      </w:r>
      <w:r w:rsidR="00915410">
        <w:rPr>
          <w:rFonts w:ascii="Calibri" w:eastAsia="Calibri" w:hAnsi="Calibri" w:cs="Calibri"/>
        </w:rPr>
        <w:t>)</w:t>
      </w:r>
    </w:p>
    <w:p w14:paraId="43A8CB6D" w14:textId="1CC3FE6F" w:rsidR="00BF01AC" w:rsidRDefault="3D7A66B0" w:rsidP="347A59DB">
      <w:pPr>
        <w:pStyle w:val="Listenabsatz"/>
        <w:numPr>
          <w:ilvl w:val="0"/>
          <w:numId w:val="1"/>
        </w:numPr>
        <w:spacing w:after="0"/>
        <w:rPr>
          <w:rFonts w:ascii="Calibri" w:eastAsia="Calibri" w:hAnsi="Calibri" w:cs="Calibri"/>
        </w:rPr>
      </w:pPr>
      <w:r w:rsidRPr="347A59DB">
        <w:rPr>
          <w:rFonts w:ascii="Calibri" w:eastAsia="Calibri" w:hAnsi="Calibri" w:cs="Calibri"/>
        </w:rPr>
        <w:t xml:space="preserve">Modellauswahl: Wir werden verschiedene Klassifikationsalgorithmen wie logistische Regression, Random Forest und neuronale Netze evaluieren, um das </w:t>
      </w:r>
      <w:r w:rsidR="005D1CCD" w:rsidRPr="347A59DB">
        <w:rPr>
          <w:rFonts w:ascii="Calibri" w:eastAsia="Calibri" w:hAnsi="Calibri" w:cs="Calibri"/>
        </w:rPr>
        <w:t>am besten geeignetes Modell</w:t>
      </w:r>
      <w:r w:rsidRPr="347A59DB">
        <w:rPr>
          <w:rFonts w:ascii="Calibri" w:eastAsia="Calibri" w:hAnsi="Calibri" w:cs="Calibri"/>
        </w:rPr>
        <w:t xml:space="preserve"> für unsere Daten zu finden.</w:t>
      </w:r>
    </w:p>
    <w:p w14:paraId="57C65359" w14:textId="06C833F7" w:rsidR="00BF01AC" w:rsidRDefault="3D7A66B0" w:rsidP="347A59DB">
      <w:pPr>
        <w:pStyle w:val="Listenabsatz"/>
        <w:numPr>
          <w:ilvl w:val="0"/>
          <w:numId w:val="1"/>
        </w:numPr>
        <w:spacing w:after="0"/>
        <w:rPr>
          <w:rFonts w:ascii="Calibri" w:eastAsia="Calibri" w:hAnsi="Calibri" w:cs="Calibri"/>
        </w:rPr>
      </w:pPr>
      <w:r w:rsidRPr="347A59DB">
        <w:rPr>
          <w:rFonts w:ascii="Calibri" w:eastAsia="Calibri" w:hAnsi="Calibri" w:cs="Calibri"/>
        </w:rPr>
        <w:t>Modelltraining und -validierung: Wir werden das ausgewählte Modell auf unseren Daten trainieren und die Leistung anhand von Metriken wie Genauigkeit, Präzision und F1-Score bewerten.</w:t>
      </w:r>
    </w:p>
    <w:p w14:paraId="3219AA62" w14:textId="30C26557" w:rsidR="00BF01AC" w:rsidRDefault="3D7A66B0" w:rsidP="00764762">
      <w:pPr>
        <w:pStyle w:val="berschrift2"/>
      </w:pPr>
      <w:bookmarkStart w:id="14" w:name="_Toc151628126"/>
      <w:r w:rsidRPr="347A59DB">
        <w:rPr>
          <w:rFonts w:eastAsia="Calibri"/>
        </w:rPr>
        <w:t>Schritt 3: Entwicklung des Data Products</w:t>
      </w:r>
      <w:bookmarkEnd w:id="14"/>
    </w:p>
    <w:p w14:paraId="2C9CDB2E" w14:textId="69DE201A" w:rsidR="00BF01AC" w:rsidRDefault="3D7A66B0" w:rsidP="347A59DB">
      <w:pPr>
        <w:pStyle w:val="Listenabsatz"/>
        <w:numPr>
          <w:ilvl w:val="0"/>
          <w:numId w:val="1"/>
        </w:numPr>
        <w:spacing w:after="0"/>
        <w:rPr>
          <w:rFonts w:ascii="Calibri" w:eastAsia="Calibri" w:hAnsi="Calibri" w:cs="Calibri"/>
        </w:rPr>
      </w:pPr>
      <w:r w:rsidRPr="347A59DB">
        <w:rPr>
          <w:rFonts w:ascii="Calibri" w:eastAsia="Calibri" w:hAnsi="Calibri" w:cs="Calibri"/>
        </w:rPr>
        <w:t xml:space="preserve">Design der Benutzeroberfläche: Wir werden eine interaktive Benutzeroberfläche </w:t>
      </w:r>
      <w:r w:rsidR="00B06139">
        <w:rPr>
          <w:rFonts w:ascii="Calibri" w:eastAsia="Calibri" w:hAnsi="Calibri" w:cs="Calibri"/>
        </w:rPr>
        <w:t xml:space="preserve">(Shiny App) </w:t>
      </w:r>
      <w:r w:rsidRPr="347A59DB">
        <w:rPr>
          <w:rFonts w:ascii="Calibri" w:eastAsia="Calibri" w:hAnsi="Calibri" w:cs="Calibri"/>
        </w:rPr>
        <w:t>entwickeln, die es Benutzern ermöglicht, ihre persönlichen Daten einzugeben und eine Vorhersage über ihr Diabetesrisiko zu erhalten.</w:t>
      </w:r>
    </w:p>
    <w:p w14:paraId="66F10579" w14:textId="18CDD173" w:rsidR="3D7A66B0" w:rsidRDefault="3D7A66B0" w:rsidP="609C46F4">
      <w:pPr>
        <w:pStyle w:val="Listenabsatz"/>
        <w:numPr>
          <w:ilvl w:val="0"/>
          <w:numId w:val="1"/>
        </w:numPr>
        <w:spacing w:after="0"/>
        <w:rPr>
          <w:rFonts w:ascii="Calibri" w:eastAsia="Calibri" w:hAnsi="Calibri" w:cs="Calibri"/>
        </w:rPr>
      </w:pPr>
      <w:r w:rsidRPr="609C46F4">
        <w:rPr>
          <w:rFonts w:ascii="Calibri" w:eastAsia="Calibri" w:hAnsi="Calibri" w:cs="Calibri"/>
        </w:rPr>
        <w:t>Implementierung: Wir werden die entwickelten Modelle in die Benutzeroberfläche integrieren, um Echtzeitvorhersagen zu ermöglichen.</w:t>
      </w:r>
    </w:p>
    <w:p w14:paraId="152E38EF" w14:textId="0434B1FF" w:rsidR="00BF01AC" w:rsidRDefault="3D7A66B0" w:rsidP="347A59DB">
      <w:pPr>
        <w:pStyle w:val="Listenabsatz"/>
        <w:numPr>
          <w:ilvl w:val="0"/>
          <w:numId w:val="1"/>
        </w:numPr>
        <w:spacing w:after="0"/>
        <w:rPr>
          <w:rFonts w:ascii="Calibri" w:eastAsia="Calibri" w:hAnsi="Calibri" w:cs="Calibri"/>
        </w:rPr>
      </w:pPr>
      <w:proofErr w:type="spellStart"/>
      <w:r w:rsidRPr="347A59DB">
        <w:rPr>
          <w:rFonts w:ascii="Calibri" w:eastAsia="Calibri" w:hAnsi="Calibri" w:cs="Calibri"/>
        </w:rPr>
        <w:t>Testing</w:t>
      </w:r>
      <w:proofErr w:type="spellEnd"/>
      <w:r w:rsidRPr="347A59DB">
        <w:rPr>
          <w:rFonts w:ascii="Calibri" w:eastAsia="Calibri" w:hAnsi="Calibri" w:cs="Calibri"/>
        </w:rPr>
        <w:t xml:space="preserve"> und Fehlerbehebung: Wir werden das Data </w:t>
      </w:r>
      <w:proofErr w:type="spellStart"/>
      <w:r w:rsidRPr="347A59DB">
        <w:rPr>
          <w:rFonts w:ascii="Calibri" w:eastAsia="Calibri" w:hAnsi="Calibri" w:cs="Calibri"/>
        </w:rPr>
        <w:t>Product</w:t>
      </w:r>
      <w:proofErr w:type="spellEnd"/>
      <w:r w:rsidRPr="347A59DB">
        <w:rPr>
          <w:rFonts w:ascii="Calibri" w:eastAsia="Calibri" w:hAnsi="Calibri" w:cs="Calibri"/>
        </w:rPr>
        <w:t xml:space="preserve"> umfassend testen, um sicherzustellen, dass es zuverlässige Vorhersagen liefert. Etwaige Fehler werden behoben.</w:t>
      </w:r>
    </w:p>
    <w:p w14:paraId="63B42F76" w14:textId="61803808" w:rsidR="00BF01AC" w:rsidRDefault="3D7A66B0" w:rsidP="00764762">
      <w:pPr>
        <w:pStyle w:val="berschrift2"/>
      </w:pPr>
      <w:bookmarkStart w:id="15" w:name="_Toc151628127"/>
      <w:r w:rsidRPr="347A59DB">
        <w:rPr>
          <w:rFonts w:eastAsia="Calibri"/>
        </w:rPr>
        <w:t>Schritt 4: Dokumentation und Präsentation</w:t>
      </w:r>
      <w:bookmarkEnd w:id="15"/>
    </w:p>
    <w:p w14:paraId="686B0675" w14:textId="197A2CDA" w:rsidR="00BF01AC" w:rsidRDefault="3D7A66B0" w:rsidP="347A59DB">
      <w:pPr>
        <w:pStyle w:val="Listenabsatz"/>
        <w:numPr>
          <w:ilvl w:val="0"/>
          <w:numId w:val="1"/>
        </w:numPr>
        <w:spacing w:after="0"/>
        <w:rPr>
          <w:rFonts w:ascii="Calibri" w:eastAsia="Calibri" w:hAnsi="Calibri" w:cs="Calibri"/>
        </w:rPr>
      </w:pPr>
      <w:r w:rsidRPr="347A59DB">
        <w:rPr>
          <w:rFonts w:ascii="Calibri" w:eastAsia="Calibri" w:hAnsi="Calibri" w:cs="Calibri"/>
        </w:rPr>
        <w:t>Dokumentation: Wir werden alle Schritte, Entscheidungen und Ergebnisse in einem ausführlichen Bericht festhalten, der den gesamten Prozess der Semesterarbeit dokumentiert.</w:t>
      </w:r>
    </w:p>
    <w:p w14:paraId="600F0041" w14:textId="5265A609" w:rsidR="00BF01AC" w:rsidRDefault="3D7A66B0" w:rsidP="347A59DB">
      <w:pPr>
        <w:pStyle w:val="Listenabsatz"/>
        <w:numPr>
          <w:ilvl w:val="0"/>
          <w:numId w:val="1"/>
        </w:numPr>
        <w:spacing w:after="0"/>
        <w:rPr>
          <w:rFonts w:ascii="Calibri" w:eastAsia="Calibri" w:hAnsi="Calibri" w:cs="Calibri"/>
        </w:rPr>
      </w:pPr>
      <w:r w:rsidRPr="347A59DB">
        <w:rPr>
          <w:rFonts w:ascii="Calibri" w:eastAsia="Calibri" w:hAnsi="Calibri" w:cs="Calibri"/>
        </w:rPr>
        <w:t xml:space="preserve">Präsentation: Wir werden unsere Arbeit in der Klasse präsentieren und die entwickelten Vorhersagemodelle sowie das Data </w:t>
      </w:r>
      <w:proofErr w:type="spellStart"/>
      <w:r w:rsidRPr="347A59DB">
        <w:rPr>
          <w:rFonts w:ascii="Calibri" w:eastAsia="Calibri" w:hAnsi="Calibri" w:cs="Calibri"/>
        </w:rPr>
        <w:t>Product</w:t>
      </w:r>
      <w:proofErr w:type="spellEnd"/>
      <w:r w:rsidRPr="347A59DB">
        <w:rPr>
          <w:rFonts w:ascii="Calibri" w:eastAsia="Calibri" w:hAnsi="Calibri" w:cs="Calibri"/>
        </w:rPr>
        <w:t xml:space="preserve"> vorstellen.</w:t>
      </w:r>
    </w:p>
    <w:p w14:paraId="15860B21" w14:textId="1B039904" w:rsidR="00BF01AC" w:rsidRDefault="00CA0674" w:rsidP="003D69ED">
      <w:pPr>
        <w:pStyle w:val="berschrift1"/>
      </w:pPr>
      <w:bookmarkStart w:id="16" w:name="_Toc151628128"/>
      <w:r>
        <w:lastRenderedPageBreak/>
        <w:t>Daten</w:t>
      </w:r>
      <w:r w:rsidR="005741D0">
        <w:t>bereinigung</w:t>
      </w:r>
      <w:bookmarkEnd w:id="16"/>
    </w:p>
    <w:p w14:paraId="654DE49E" w14:textId="0A3B3E61" w:rsidR="00CA0674" w:rsidRDefault="008F43AE" w:rsidP="00CA0674">
      <w:pPr>
        <w:rPr>
          <w:lang w:val="de-DE"/>
        </w:rPr>
      </w:pPr>
      <w:r>
        <w:t xml:space="preserve">Zu Beginn beinhalteten die Daten </w:t>
      </w:r>
      <w:r w:rsidR="00AC4A87">
        <w:t>bei</w:t>
      </w:r>
      <w:r w:rsidR="00F61C4E">
        <w:t xml:space="preserve"> den</w:t>
      </w:r>
      <w:r w:rsidR="00AC4A87">
        <w:t xml:space="preserve"> Prädiktor</w:t>
      </w:r>
      <w:r w:rsidR="00F61C4E">
        <w:t>en</w:t>
      </w:r>
      <w:r w:rsidR="00AC4A87">
        <w:t xml:space="preserve"> </w:t>
      </w:r>
      <w:r w:rsidR="000F348F">
        <w:t>«</w:t>
      </w:r>
      <w:r w:rsidR="002E3F25">
        <w:t>sex» und</w:t>
      </w:r>
      <w:r w:rsidR="00F61C4E">
        <w:t xml:space="preserve"> «</w:t>
      </w:r>
      <w:proofErr w:type="spellStart"/>
      <w:r w:rsidR="00F61C4E">
        <w:t>smoking_history</w:t>
      </w:r>
      <w:proofErr w:type="spellEnd"/>
      <w:r w:rsidR="00F61C4E">
        <w:t xml:space="preserve">» </w:t>
      </w:r>
      <w:proofErr w:type="spellStart"/>
      <w:r w:rsidR="004B102E">
        <w:t>strings</w:t>
      </w:r>
      <w:proofErr w:type="spellEnd"/>
      <w:r w:rsidR="004B102E">
        <w:t>, also «</w:t>
      </w:r>
      <w:proofErr w:type="spellStart"/>
      <w:r w:rsidR="004B102E">
        <w:t>female</w:t>
      </w:r>
      <w:proofErr w:type="spellEnd"/>
      <w:r w:rsidR="004B102E">
        <w:t xml:space="preserve">/male» </w:t>
      </w:r>
      <w:r w:rsidR="002D7FA9">
        <w:t>respektive</w:t>
      </w:r>
      <w:r w:rsidR="004B102E">
        <w:t xml:space="preserve"> «</w:t>
      </w:r>
      <w:proofErr w:type="spellStart"/>
      <w:r w:rsidR="004B102E">
        <w:t>never</w:t>
      </w:r>
      <w:proofErr w:type="spellEnd"/>
      <w:r w:rsidR="004B102E">
        <w:t>/</w:t>
      </w:r>
      <w:proofErr w:type="spellStart"/>
      <w:r w:rsidR="004B102E">
        <w:t>former</w:t>
      </w:r>
      <w:proofErr w:type="spellEnd"/>
      <w:r w:rsidR="009C614F">
        <w:t>/</w:t>
      </w:r>
      <w:proofErr w:type="spellStart"/>
      <w:r w:rsidR="009C614F">
        <w:t>current</w:t>
      </w:r>
      <w:proofErr w:type="spellEnd"/>
      <w:r w:rsidR="009C614F">
        <w:t>»</w:t>
      </w:r>
      <w:r w:rsidR="002D7FA9">
        <w:t xml:space="preserve">. </w:t>
      </w:r>
      <w:r w:rsidR="002D7FA9" w:rsidRPr="0029713E">
        <w:rPr>
          <w:lang w:val="de-DE"/>
        </w:rPr>
        <w:t xml:space="preserve">Sowohl </w:t>
      </w:r>
      <w:r w:rsidR="0029713E" w:rsidRPr="0029713E">
        <w:rPr>
          <w:lang w:val="de-DE"/>
        </w:rPr>
        <w:t>“</w:t>
      </w:r>
      <w:r w:rsidR="002D7FA9" w:rsidRPr="0029713E">
        <w:rPr>
          <w:lang w:val="de-DE"/>
        </w:rPr>
        <w:t>sex</w:t>
      </w:r>
      <w:r w:rsidR="0029713E" w:rsidRPr="0029713E">
        <w:rPr>
          <w:lang w:val="de-DE"/>
        </w:rPr>
        <w:t>”</w:t>
      </w:r>
      <w:r w:rsidR="00D3475E" w:rsidRPr="0029713E">
        <w:rPr>
          <w:lang w:val="de-DE"/>
        </w:rPr>
        <w:t xml:space="preserve"> </w:t>
      </w:r>
      <w:r w:rsidR="002B0A0E" w:rsidRPr="0029713E">
        <w:rPr>
          <w:lang w:val="de-DE"/>
        </w:rPr>
        <w:t>sowie</w:t>
      </w:r>
      <w:r w:rsidR="002D7FA9" w:rsidRPr="0029713E">
        <w:rPr>
          <w:lang w:val="de-DE"/>
        </w:rPr>
        <w:t xml:space="preserve"> </w:t>
      </w:r>
      <w:r w:rsidR="00D3475E" w:rsidRPr="0029713E">
        <w:rPr>
          <w:lang w:val="de-DE"/>
        </w:rPr>
        <w:t>“</w:t>
      </w:r>
      <w:proofErr w:type="spellStart"/>
      <w:r w:rsidR="002D7FA9" w:rsidRPr="0029713E">
        <w:rPr>
          <w:lang w:val="de-DE"/>
        </w:rPr>
        <w:t>smoking_history</w:t>
      </w:r>
      <w:proofErr w:type="spellEnd"/>
      <w:r w:rsidR="00D3475E" w:rsidRPr="0029713E">
        <w:rPr>
          <w:lang w:val="de-DE"/>
        </w:rPr>
        <w:t>”</w:t>
      </w:r>
      <w:r w:rsidR="002D7FA9" w:rsidRPr="0029713E">
        <w:rPr>
          <w:lang w:val="de-DE"/>
        </w:rPr>
        <w:t xml:space="preserve"> wurde </w:t>
      </w:r>
      <w:proofErr w:type="spellStart"/>
      <w:r w:rsidR="002D7FA9" w:rsidRPr="0029713E">
        <w:rPr>
          <w:lang w:val="de-DE"/>
        </w:rPr>
        <w:t>one</w:t>
      </w:r>
      <w:proofErr w:type="spellEnd"/>
      <w:r w:rsidR="002D7FA9" w:rsidRPr="0029713E">
        <w:rPr>
          <w:lang w:val="de-DE"/>
        </w:rPr>
        <w:t>-hot-</w:t>
      </w:r>
      <w:proofErr w:type="spellStart"/>
      <w:r w:rsidR="002D7FA9" w:rsidRPr="0029713E">
        <w:rPr>
          <w:lang w:val="de-DE"/>
        </w:rPr>
        <w:t>encoded</w:t>
      </w:r>
      <w:proofErr w:type="spellEnd"/>
      <w:r w:rsidR="0029713E" w:rsidRPr="0029713E">
        <w:rPr>
          <w:lang w:val="de-DE"/>
        </w:rPr>
        <w:t>. Dies sehen wir als sinnvoll an da “sex”</w:t>
      </w:r>
      <w:r w:rsidR="0029713E">
        <w:rPr>
          <w:lang w:val="de-DE"/>
        </w:rPr>
        <w:t xml:space="preserve"> binär ist</w:t>
      </w:r>
      <w:r w:rsidR="00C433EB">
        <w:rPr>
          <w:lang w:val="de-DE"/>
        </w:rPr>
        <w:t xml:space="preserve">. </w:t>
      </w:r>
      <w:r w:rsidR="000F348F">
        <w:rPr>
          <w:lang w:val="de-DE"/>
        </w:rPr>
        <w:t xml:space="preserve">Auch </w:t>
      </w:r>
      <w:r w:rsidR="002F41EC">
        <w:rPr>
          <w:lang w:val="de-DE"/>
        </w:rPr>
        <w:t xml:space="preserve">der </w:t>
      </w:r>
      <w:r w:rsidR="000F348F">
        <w:rPr>
          <w:lang w:val="de-DE"/>
        </w:rPr>
        <w:t>Prädiktor „</w:t>
      </w:r>
      <w:proofErr w:type="spellStart"/>
      <w:r w:rsidR="000F348F">
        <w:rPr>
          <w:lang w:val="de-DE"/>
        </w:rPr>
        <w:t>smoking_history</w:t>
      </w:r>
      <w:proofErr w:type="spellEnd"/>
      <w:r w:rsidR="000F348F">
        <w:rPr>
          <w:lang w:val="de-DE"/>
        </w:rPr>
        <w:t xml:space="preserve">“ </w:t>
      </w:r>
      <w:r w:rsidR="002F41EC">
        <w:rPr>
          <w:lang w:val="de-DE"/>
        </w:rPr>
        <w:t xml:space="preserve">wurde </w:t>
      </w:r>
      <w:proofErr w:type="spellStart"/>
      <w:r w:rsidR="002F41EC">
        <w:rPr>
          <w:lang w:val="de-DE"/>
        </w:rPr>
        <w:t>one</w:t>
      </w:r>
      <w:proofErr w:type="spellEnd"/>
      <w:r w:rsidR="002F41EC">
        <w:rPr>
          <w:lang w:val="de-DE"/>
        </w:rPr>
        <w:t>-hot-</w:t>
      </w:r>
      <w:proofErr w:type="spellStart"/>
      <w:r w:rsidR="002F41EC">
        <w:rPr>
          <w:lang w:val="de-DE"/>
        </w:rPr>
        <w:t>encoded</w:t>
      </w:r>
      <w:proofErr w:type="spellEnd"/>
      <w:r w:rsidR="00C863AC">
        <w:rPr>
          <w:lang w:val="de-DE"/>
        </w:rPr>
        <w:t>, hier wurde aufsteigend von „</w:t>
      </w:r>
      <w:proofErr w:type="spellStart"/>
      <w:r w:rsidR="00C863AC">
        <w:rPr>
          <w:lang w:val="de-DE"/>
        </w:rPr>
        <w:t>never</w:t>
      </w:r>
      <w:proofErr w:type="spellEnd"/>
      <w:r w:rsidR="00C863AC">
        <w:rPr>
          <w:lang w:val="de-DE"/>
        </w:rPr>
        <w:t>“ bis „</w:t>
      </w:r>
      <w:proofErr w:type="spellStart"/>
      <w:r w:rsidR="00C863AC">
        <w:rPr>
          <w:lang w:val="de-DE"/>
        </w:rPr>
        <w:t>current</w:t>
      </w:r>
      <w:proofErr w:type="spellEnd"/>
      <w:r w:rsidR="00C863AC">
        <w:rPr>
          <w:lang w:val="de-DE"/>
        </w:rPr>
        <w:t xml:space="preserve">“ </w:t>
      </w:r>
      <w:r w:rsidR="002B0A0E">
        <w:rPr>
          <w:lang w:val="de-DE"/>
        </w:rPr>
        <w:t>nummeriert,</w:t>
      </w:r>
      <w:r w:rsidR="00E650C9">
        <w:rPr>
          <w:lang w:val="de-DE"/>
        </w:rPr>
        <w:t xml:space="preserve"> um die </w:t>
      </w:r>
      <w:proofErr w:type="spellStart"/>
      <w:r w:rsidR="00E650C9">
        <w:rPr>
          <w:lang w:val="de-DE"/>
        </w:rPr>
        <w:t>intensität</w:t>
      </w:r>
      <w:proofErr w:type="spellEnd"/>
      <w:r w:rsidR="00E650C9">
        <w:rPr>
          <w:lang w:val="de-DE"/>
        </w:rPr>
        <w:t xml:space="preserve"> zu widerspiegeln. </w:t>
      </w:r>
      <w:proofErr w:type="spellStart"/>
      <w:r w:rsidR="00E650C9">
        <w:rPr>
          <w:lang w:val="de-DE"/>
        </w:rPr>
        <w:t>One</w:t>
      </w:r>
      <w:proofErr w:type="spellEnd"/>
      <w:r w:rsidR="00E650C9">
        <w:rPr>
          <w:lang w:val="de-DE"/>
        </w:rPr>
        <w:t>-hot-</w:t>
      </w:r>
      <w:proofErr w:type="spellStart"/>
      <w:r w:rsidR="00E650C9">
        <w:rPr>
          <w:lang w:val="de-DE"/>
        </w:rPr>
        <w:t>encoding</w:t>
      </w:r>
      <w:proofErr w:type="spellEnd"/>
      <w:r w:rsidR="00E650C9">
        <w:rPr>
          <w:lang w:val="de-DE"/>
        </w:rPr>
        <w:t xml:space="preserve"> durch arbiträre Zahlen kann zu Problemen führen</w:t>
      </w:r>
      <w:r w:rsidR="00DB42D4">
        <w:rPr>
          <w:lang w:val="de-DE"/>
        </w:rPr>
        <w:t xml:space="preserve">, jedoch muss für eine logistische Regression jeder </w:t>
      </w:r>
      <w:r w:rsidR="006011FB">
        <w:rPr>
          <w:lang w:val="de-DE"/>
        </w:rPr>
        <w:t>Prädiktor</w:t>
      </w:r>
      <w:r w:rsidR="00DB42D4">
        <w:rPr>
          <w:lang w:val="de-DE"/>
        </w:rPr>
        <w:t xml:space="preserve"> durch Zahlen repräsentiert werden.</w:t>
      </w:r>
    </w:p>
    <w:p w14:paraId="0029DC4F" w14:textId="77777777" w:rsidR="00B20F30" w:rsidRDefault="00B20F30" w:rsidP="00B20F30">
      <w:pPr>
        <w:keepNext/>
      </w:pPr>
      <w:r w:rsidRPr="00B20F30">
        <w:rPr>
          <w:noProof/>
          <w:lang w:val="de-DE"/>
        </w:rPr>
        <w:drawing>
          <wp:inline distT="0" distB="0" distL="0" distR="0" wp14:anchorId="0F8C6D63" wp14:editId="33908680">
            <wp:extent cx="5759450" cy="2089785"/>
            <wp:effectExtent l="0" t="0" r="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4"/>
                    <a:stretch>
                      <a:fillRect/>
                    </a:stretch>
                  </pic:blipFill>
                  <pic:spPr>
                    <a:xfrm>
                      <a:off x="0" y="0"/>
                      <a:ext cx="5759450" cy="2089785"/>
                    </a:xfrm>
                    <a:prstGeom prst="rect">
                      <a:avLst/>
                    </a:prstGeom>
                  </pic:spPr>
                </pic:pic>
              </a:graphicData>
            </a:graphic>
          </wp:inline>
        </w:drawing>
      </w:r>
    </w:p>
    <w:p w14:paraId="7345241B" w14:textId="79485A23" w:rsidR="000C65AC" w:rsidRDefault="00B20F30" w:rsidP="00B20F30">
      <w:pPr>
        <w:pStyle w:val="Beschriftung"/>
      </w:pPr>
      <w:r>
        <w:t xml:space="preserve">Abbildung </w:t>
      </w:r>
      <w:fldSimple w:instr=" SEQ Abbildung \* ARABIC ">
        <w:r w:rsidR="00733DA6">
          <w:rPr>
            <w:noProof/>
          </w:rPr>
          <w:t>1</w:t>
        </w:r>
      </w:fldSimple>
      <w:r w:rsidR="006D11C6">
        <w:t xml:space="preserve"> - </w:t>
      </w:r>
      <w:r>
        <w:t xml:space="preserve">Die </w:t>
      </w:r>
      <w:r w:rsidR="006D11C6">
        <w:t>D</w:t>
      </w:r>
      <w:r>
        <w:t>aten vor der Bereinigung</w:t>
      </w:r>
    </w:p>
    <w:p w14:paraId="110154D0" w14:textId="77777777" w:rsidR="006D11C6" w:rsidRDefault="006D11C6" w:rsidP="006D11C6"/>
    <w:p w14:paraId="184CBD46" w14:textId="1F60BCCF" w:rsidR="006D11C6" w:rsidRDefault="006D11C6" w:rsidP="006D11C6">
      <w:pPr>
        <w:keepNext/>
      </w:pPr>
      <w:r w:rsidRPr="006D11C6">
        <w:rPr>
          <w:noProof/>
          <w:lang w:val="de-DE"/>
        </w:rPr>
        <w:drawing>
          <wp:inline distT="0" distB="0" distL="0" distR="0" wp14:anchorId="5E375AE9" wp14:editId="43E8624A">
            <wp:extent cx="5759450" cy="200850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5"/>
                    <a:stretch>
                      <a:fillRect/>
                    </a:stretch>
                  </pic:blipFill>
                  <pic:spPr>
                    <a:xfrm>
                      <a:off x="0" y="0"/>
                      <a:ext cx="5759450" cy="2008505"/>
                    </a:xfrm>
                    <a:prstGeom prst="rect">
                      <a:avLst/>
                    </a:prstGeom>
                  </pic:spPr>
                </pic:pic>
              </a:graphicData>
            </a:graphic>
          </wp:inline>
        </w:drawing>
      </w:r>
    </w:p>
    <w:p w14:paraId="32A416F8" w14:textId="5A4B6B8E" w:rsidR="00B20F30" w:rsidRDefault="006D11C6" w:rsidP="006D11C6">
      <w:pPr>
        <w:pStyle w:val="Beschriftung"/>
      </w:pPr>
      <w:r>
        <w:t xml:space="preserve">Abbildung </w:t>
      </w:r>
      <w:fldSimple w:instr=" SEQ Abbildung \* ARABIC ">
        <w:r w:rsidR="00733DA6">
          <w:rPr>
            <w:noProof/>
          </w:rPr>
          <w:t>2</w:t>
        </w:r>
      </w:fldSimple>
      <w:r>
        <w:t xml:space="preserve"> - Die Daten nach der Bereinigung</w:t>
      </w:r>
    </w:p>
    <w:p w14:paraId="5D380D84" w14:textId="09F25997" w:rsidR="00CC5059" w:rsidRPr="006D11C6" w:rsidRDefault="00CC5059" w:rsidP="00CC5059">
      <w:r>
        <w:t>Im Vergleich der Abbildungen</w:t>
      </w:r>
      <w:r w:rsidR="009F6BEB">
        <w:t xml:space="preserve"> 1,2</w:t>
      </w:r>
      <w:r>
        <w:t xml:space="preserve"> sieht man, dass bei «</w:t>
      </w:r>
      <w:proofErr w:type="spellStart"/>
      <w:r>
        <w:t>smoking_history</w:t>
      </w:r>
      <w:proofErr w:type="spellEnd"/>
      <w:r>
        <w:t>» der Prädiktor «</w:t>
      </w:r>
      <w:proofErr w:type="spellStart"/>
      <w:r>
        <w:t>No</w:t>
      </w:r>
      <w:proofErr w:type="spellEnd"/>
      <w:r>
        <w:t xml:space="preserve"> Info» zu 1 encodiert wird. Dies wurde beschlossen da «</w:t>
      </w:r>
      <w:proofErr w:type="spellStart"/>
      <w:r>
        <w:t>No</w:t>
      </w:r>
      <w:proofErr w:type="spellEnd"/>
      <w:r>
        <w:t xml:space="preserve"> Info» nach unserer Korrelationsmatrix, siehe Kapitel 6.4, keine Korrelation besitzt und somit höchst wahrscheinlich aus einer Mischung der anderen Auswertungen besteht. Eine Eins ist ein durchschnitts Wert, welcher dies repräsentieren kann.</w:t>
      </w:r>
    </w:p>
    <w:p w14:paraId="1B6C9894" w14:textId="77777777" w:rsidR="00CC5059" w:rsidRPr="00CC5059" w:rsidRDefault="00CC5059" w:rsidP="00CC5059">
      <w:pPr>
        <w:rPr>
          <w:lang w:val="de-DE"/>
        </w:rPr>
      </w:pPr>
    </w:p>
    <w:p w14:paraId="4B486943" w14:textId="490C11AD" w:rsidR="00BF01AC" w:rsidRDefault="005441D0" w:rsidP="005441D0">
      <w:pPr>
        <w:pStyle w:val="berschrift1"/>
      </w:pPr>
      <w:bookmarkStart w:id="17" w:name="_Toc151628129"/>
      <w:r>
        <w:lastRenderedPageBreak/>
        <w:t>Datenanalyse</w:t>
      </w:r>
      <w:bookmarkEnd w:id="17"/>
    </w:p>
    <w:p w14:paraId="751E1A11" w14:textId="20B1E76F" w:rsidR="0080360B" w:rsidRPr="0080360B" w:rsidRDefault="005102C7" w:rsidP="0080360B">
      <w:r>
        <w:t xml:space="preserve">Im </w:t>
      </w:r>
      <w:r w:rsidR="008B5CF7">
        <w:t>nachfolgenden</w:t>
      </w:r>
      <w:r>
        <w:t xml:space="preserve"> Kapitel werden </w:t>
      </w:r>
      <w:r w:rsidR="00C47162">
        <w:t xml:space="preserve">verschiedene Diagramme und deren Interpretation </w:t>
      </w:r>
      <w:r w:rsidR="00E04101">
        <w:t>aufgezeigt.</w:t>
      </w:r>
    </w:p>
    <w:p w14:paraId="682FE46B" w14:textId="6EE5F190" w:rsidR="0080360B" w:rsidRDefault="0080360B" w:rsidP="0080360B">
      <w:pPr>
        <w:pStyle w:val="berschrift2"/>
      </w:pPr>
      <w:bookmarkStart w:id="18" w:name="_Toc151628130"/>
      <w:r>
        <w:t>Balkendiagramm</w:t>
      </w:r>
      <w:bookmarkEnd w:id="18"/>
    </w:p>
    <w:p w14:paraId="49849853" w14:textId="2B95FE64" w:rsidR="006F4850" w:rsidRPr="006F4850" w:rsidRDefault="006F4850" w:rsidP="006F4850">
      <w:r>
        <w:t xml:space="preserve">Das Balkendiagramm zur Geschlechtsverteilung zeigt eine leichte Unausgewogenheit, wobei eine höhere Anzahl von Frauen im Vergleich zu Männern im Datensatz vorhanden ist. In Bezug auf den Diabetesstatus sind ungefähr 90% der Personen nicht-diabetisch, was diese Gruppe zur überwiegenden Kategorie macht. Die Analyse der Geschlechtsverteilung ist wichtig, da bestimmte Gesundheitszustände Geschlechter unterschiedlich beeinflussen können, was zu potenziellen Variationen in der Diabetesprävalenz zwischen Männern und Frauen führen könnte. </w:t>
      </w:r>
    </w:p>
    <w:p w14:paraId="6584A1B2" w14:textId="77777777" w:rsidR="006F4850" w:rsidRDefault="0080360B" w:rsidP="006F4850">
      <w:pPr>
        <w:keepNext/>
      </w:pPr>
      <w:r>
        <w:rPr>
          <w:noProof/>
        </w:rPr>
        <w:drawing>
          <wp:inline distT="0" distB="0" distL="0" distR="0" wp14:anchorId="4688B046" wp14:editId="365BF755">
            <wp:extent cx="5759450" cy="3846195"/>
            <wp:effectExtent l="0" t="0" r="0" b="0"/>
            <wp:docPr id="1630129506" name="Picture 1630129506"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29506" name="Grafik 1" descr="Ein Bild, das Text, Screenshot, Diagramm, Rechteck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846195"/>
                    </a:xfrm>
                    <a:prstGeom prst="rect">
                      <a:avLst/>
                    </a:prstGeom>
                  </pic:spPr>
                </pic:pic>
              </a:graphicData>
            </a:graphic>
          </wp:inline>
        </w:drawing>
      </w:r>
    </w:p>
    <w:p w14:paraId="38F7C8B5" w14:textId="2E3CDE73" w:rsidR="0080360B" w:rsidRPr="0080360B" w:rsidRDefault="006F4850" w:rsidP="006F4850">
      <w:pPr>
        <w:pStyle w:val="Beschriftung"/>
      </w:pPr>
      <w:r>
        <w:t xml:space="preserve">Abbildung </w:t>
      </w:r>
      <w:fldSimple w:instr=" SEQ Abbildung \* ARABIC ">
        <w:r w:rsidR="00733DA6">
          <w:rPr>
            <w:noProof/>
          </w:rPr>
          <w:t>3</w:t>
        </w:r>
      </w:fldSimple>
      <w:r>
        <w:t xml:space="preserve"> - Balkendiagramm Geschlechtsverteilung und Diabetes Status</w:t>
      </w:r>
    </w:p>
    <w:p w14:paraId="54D2223B" w14:textId="77777777" w:rsidR="009405F1" w:rsidRDefault="009405F1" w:rsidP="009405F1">
      <w:pPr>
        <w:keepNext/>
      </w:pPr>
      <w:r>
        <w:rPr>
          <w:noProof/>
        </w:rPr>
        <w:lastRenderedPageBreak/>
        <w:drawing>
          <wp:inline distT="0" distB="0" distL="0" distR="0" wp14:anchorId="38847D5D" wp14:editId="0AAC8652">
            <wp:extent cx="4781550" cy="3091711"/>
            <wp:effectExtent l="0" t="0" r="0" b="0"/>
            <wp:docPr id="1766695299" name="Picture 176669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6189" cy="3101177"/>
                    </a:xfrm>
                    <a:prstGeom prst="rect">
                      <a:avLst/>
                    </a:prstGeom>
                    <a:noFill/>
                    <a:ln>
                      <a:noFill/>
                    </a:ln>
                  </pic:spPr>
                </pic:pic>
              </a:graphicData>
            </a:graphic>
          </wp:inline>
        </w:drawing>
      </w:r>
    </w:p>
    <w:p w14:paraId="5E37D6B3" w14:textId="01E8C4EA" w:rsidR="009405F1" w:rsidRDefault="009405F1" w:rsidP="009405F1">
      <w:pPr>
        <w:pStyle w:val="Beschriftung"/>
      </w:pPr>
      <w:r>
        <w:t xml:space="preserve">Abbildung </w:t>
      </w:r>
      <w:fldSimple w:instr=" SEQ Abbildung \* ARABIC ">
        <w:r w:rsidR="00733DA6">
          <w:rPr>
            <w:noProof/>
          </w:rPr>
          <w:t>4</w:t>
        </w:r>
      </w:fldSimple>
      <w:r>
        <w:t xml:space="preserve"> -</w:t>
      </w:r>
      <w:r w:rsidR="002B3289">
        <w:t xml:space="preserve"> </w:t>
      </w:r>
      <w:r>
        <w:t>Diabetesstatus nach Geschlecht</w:t>
      </w:r>
    </w:p>
    <w:p w14:paraId="3B1EF77B" w14:textId="0B0E61A4" w:rsidR="009D6B2D" w:rsidRDefault="008B7692" w:rsidP="00480241">
      <w:r>
        <w:t>Entgegen den Erwartungen, dass im Datensatz deutlich mehr Frauen als Männer bzw. Andere vertre</w:t>
      </w:r>
      <w:r w:rsidR="00C52F3D">
        <w:t xml:space="preserve">ten sind und die Zielvariabel ebenfalls sehr ungleich verteilt ist, ist der Anzahl </w:t>
      </w:r>
      <w:r w:rsidR="00262694">
        <w:t xml:space="preserve">Personen mit Diabetes </w:t>
      </w:r>
      <w:r w:rsidR="00BF4A8C">
        <w:t>gruppiert</w:t>
      </w:r>
      <w:r w:rsidR="00262694">
        <w:t xml:space="preserve"> nach den Geschlechtern in etwa im gleichen Verhältnis. </w:t>
      </w:r>
      <w:r w:rsidR="009D6B2D">
        <w:t>Eine falsche Korrelation zwischen dem Geschlecht und Diabetes sollte somit nicht geschehen.</w:t>
      </w:r>
    </w:p>
    <w:p w14:paraId="015CFB99" w14:textId="06B7E8EE" w:rsidR="009D6B2D" w:rsidRPr="00480241" w:rsidRDefault="009D6B2D" w:rsidP="00480241">
      <w:r>
        <w:t xml:space="preserve">Das Verhältnis von Diabetes Patienten gruppiert nach </w:t>
      </w:r>
      <w:r w:rsidR="00245473">
        <w:t xml:space="preserve">dem Prädikator Herzprobleme ist nicht gleichmässig verteilt. </w:t>
      </w:r>
      <w:r w:rsidR="002B3289">
        <w:t>Es könnte eine leichte positive Korrelation zwischen Diabetes und Herzproblemen identifiziert werden. Dasselbe gilt für Bluthochdruck (Hypertension).</w:t>
      </w:r>
    </w:p>
    <w:p w14:paraId="32835203" w14:textId="77777777" w:rsidR="002B3289" w:rsidRDefault="00951627" w:rsidP="002B3289">
      <w:pPr>
        <w:keepNext/>
      </w:pPr>
      <w:r>
        <w:rPr>
          <w:noProof/>
        </w:rPr>
        <w:drawing>
          <wp:inline distT="0" distB="0" distL="0" distR="0" wp14:anchorId="62848D94" wp14:editId="6DBD93D8">
            <wp:extent cx="4655820" cy="3010414"/>
            <wp:effectExtent l="0" t="0" r="0" b="0"/>
            <wp:docPr id="803605964" name="Picture 80360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155" cy="3015157"/>
                    </a:xfrm>
                    <a:prstGeom prst="rect">
                      <a:avLst/>
                    </a:prstGeom>
                    <a:noFill/>
                    <a:ln>
                      <a:noFill/>
                    </a:ln>
                  </pic:spPr>
                </pic:pic>
              </a:graphicData>
            </a:graphic>
          </wp:inline>
        </w:drawing>
      </w:r>
    </w:p>
    <w:p w14:paraId="624EC229" w14:textId="2DA84DF4" w:rsidR="00951627" w:rsidRDefault="002B3289" w:rsidP="002B3289">
      <w:pPr>
        <w:pStyle w:val="Beschriftung"/>
        <w:rPr>
          <w:noProof/>
        </w:rPr>
      </w:pPr>
      <w:r>
        <w:t xml:space="preserve">Abbildung </w:t>
      </w:r>
      <w:fldSimple w:instr=" SEQ Abbildung \* ARABIC ">
        <w:r w:rsidR="00733DA6">
          <w:rPr>
            <w:noProof/>
          </w:rPr>
          <w:t>5</w:t>
        </w:r>
      </w:fldSimple>
      <w:r>
        <w:t xml:space="preserve"> - Diabetesstatus nach Herzproblemen</w:t>
      </w:r>
    </w:p>
    <w:p w14:paraId="104C7A71" w14:textId="77777777" w:rsidR="002B3289" w:rsidRDefault="00951627" w:rsidP="002B3289">
      <w:pPr>
        <w:keepNext/>
      </w:pPr>
      <w:r>
        <w:rPr>
          <w:noProof/>
        </w:rPr>
        <w:lastRenderedPageBreak/>
        <w:drawing>
          <wp:inline distT="0" distB="0" distL="0" distR="0" wp14:anchorId="03BE7B99" wp14:editId="1A852E3E">
            <wp:extent cx="4392930" cy="2840432"/>
            <wp:effectExtent l="0" t="0" r="7620" b="0"/>
            <wp:docPr id="1445857839" name="Picture 1445857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5197" cy="2841898"/>
                    </a:xfrm>
                    <a:prstGeom prst="rect">
                      <a:avLst/>
                    </a:prstGeom>
                    <a:noFill/>
                    <a:ln>
                      <a:noFill/>
                    </a:ln>
                  </pic:spPr>
                </pic:pic>
              </a:graphicData>
            </a:graphic>
          </wp:inline>
        </w:drawing>
      </w:r>
    </w:p>
    <w:p w14:paraId="46DA73B8" w14:textId="39706FDC" w:rsidR="00951627" w:rsidRDefault="002B3289" w:rsidP="002B3289">
      <w:pPr>
        <w:pStyle w:val="Beschriftung"/>
        <w:rPr>
          <w:noProof/>
        </w:rPr>
      </w:pPr>
      <w:r>
        <w:t xml:space="preserve">Abbildung </w:t>
      </w:r>
      <w:fldSimple w:instr=" SEQ Abbildung \* ARABIC ">
        <w:r w:rsidR="00733DA6">
          <w:rPr>
            <w:noProof/>
          </w:rPr>
          <w:t>6</w:t>
        </w:r>
      </w:fldSimple>
      <w:r>
        <w:t xml:space="preserve"> - Diabetesstatus nach Bluthochdruck</w:t>
      </w:r>
    </w:p>
    <w:p w14:paraId="45EAFDDC" w14:textId="77777777" w:rsidR="00122CB7" w:rsidRDefault="00122CB7" w:rsidP="00122CB7">
      <w:pPr>
        <w:keepNext/>
      </w:pPr>
      <w:r>
        <w:rPr>
          <w:noProof/>
        </w:rPr>
        <w:drawing>
          <wp:anchor distT="0" distB="0" distL="114300" distR="114300" simplePos="0" relativeHeight="251658242" behindDoc="1" locked="0" layoutInCell="1" allowOverlap="1" wp14:anchorId="3359689E" wp14:editId="1D8C834F">
            <wp:simplePos x="0" y="0"/>
            <wp:positionH relativeFrom="margin">
              <wp:posOffset>3318510</wp:posOffset>
            </wp:positionH>
            <wp:positionV relativeFrom="paragraph">
              <wp:posOffset>22225</wp:posOffset>
            </wp:positionV>
            <wp:extent cx="2964180" cy="1915795"/>
            <wp:effectExtent l="0" t="0" r="7620" b="8255"/>
            <wp:wrapTight wrapText="bothSides">
              <wp:wrapPolygon edited="0">
                <wp:start x="0" y="0"/>
                <wp:lineTo x="0" y="21478"/>
                <wp:lineTo x="21517" y="21478"/>
                <wp:lineTo x="21517" y="0"/>
                <wp:lineTo x="0" y="0"/>
              </wp:wrapPolygon>
            </wp:wrapTight>
            <wp:docPr id="1732932457" name="Picture 173293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180" cy="1915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5F1">
        <w:rPr>
          <w:noProof/>
        </w:rPr>
        <w:drawing>
          <wp:anchor distT="0" distB="0" distL="114300" distR="114300" simplePos="0" relativeHeight="251658243" behindDoc="1" locked="0" layoutInCell="1" allowOverlap="1" wp14:anchorId="630D92F6" wp14:editId="32962AD8">
            <wp:simplePos x="0" y="0"/>
            <wp:positionH relativeFrom="margin">
              <wp:align>left</wp:align>
            </wp:positionH>
            <wp:positionV relativeFrom="paragraph">
              <wp:posOffset>0</wp:posOffset>
            </wp:positionV>
            <wp:extent cx="3022600" cy="1954530"/>
            <wp:effectExtent l="0" t="0" r="6350" b="7620"/>
            <wp:wrapTight wrapText="bothSides">
              <wp:wrapPolygon edited="0">
                <wp:start x="0" y="0"/>
                <wp:lineTo x="0" y="21474"/>
                <wp:lineTo x="21509" y="21474"/>
                <wp:lineTo x="21509" y="0"/>
                <wp:lineTo x="0" y="0"/>
              </wp:wrapPolygon>
            </wp:wrapTight>
            <wp:docPr id="197081494" name="Picture 19708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2600" cy="1954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5F1">
        <w:rPr>
          <w:noProof/>
        </w:rPr>
        <w:drawing>
          <wp:inline distT="0" distB="0" distL="0" distR="0" wp14:anchorId="6B9B116E" wp14:editId="130A708B">
            <wp:extent cx="3341370" cy="2160502"/>
            <wp:effectExtent l="0" t="0" r="0" b="0"/>
            <wp:docPr id="1383528905" name="Picture 1383528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0729" cy="2166554"/>
                    </a:xfrm>
                    <a:prstGeom prst="rect">
                      <a:avLst/>
                    </a:prstGeom>
                    <a:noFill/>
                    <a:ln>
                      <a:noFill/>
                    </a:ln>
                  </pic:spPr>
                </pic:pic>
              </a:graphicData>
            </a:graphic>
          </wp:inline>
        </w:drawing>
      </w:r>
    </w:p>
    <w:p w14:paraId="4F9E2469" w14:textId="499544EC" w:rsidR="00DB3455" w:rsidRDefault="00122CB7" w:rsidP="00122CB7">
      <w:pPr>
        <w:pStyle w:val="Beschriftung"/>
      </w:pPr>
      <w:r>
        <w:t xml:space="preserve">Abbildung </w:t>
      </w:r>
      <w:fldSimple w:instr=" SEQ Abbildung \* ARABIC ">
        <w:r w:rsidR="00733DA6">
          <w:rPr>
            <w:noProof/>
          </w:rPr>
          <w:t>7</w:t>
        </w:r>
      </w:fldSimple>
      <w:r>
        <w:t xml:space="preserve"> - Diabetesstatus nach Raucherhistorie</w:t>
      </w:r>
    </w:p>
    <w:p w14:paraId="630A1459" w14:textId="2D440527" w:rsidR="00624D5C" w:rsidRPr="00624D5C" w:rsidRDefault="00624D5C" w:rsidP="00624D5C">
      <w:r>
        <w:t xml:space="preserve">Die Daten sagen wie </w:t>
      </w:r>
      <w:r w:rsidR="00BF4A8C">
        <w:t>erwartet</w:t>
      </w:r>
      <w:r>
        <w:t xml:space="preserve"> keine Relation zwischen den unterschiedlichen Raucherkategorien und dem Diabetesstatus.</w:t>
      </w:r>
    </w:p>
    <w:p w14:paraId="3DEBAD98" w14:textId="1B386075" w:rsidR="0080360B" w:rsidRDefault="0080360B" w:rsidP="007F34E4">
      <w:pPr>
        <w:pStyle w:val="berschrift2"/>
        <w:pageBreakBefore/>
        <w:ind w:left="578" w:hanging="578"/>
      </w:pPr>
      <w:bookmarkStart w:id="19" w:name="_Toc151628131"/>
      <w:r>
        <w:lastRenderedPageBreak/>
        <w:t>Boxplot</w:t>
      </w:r>
      <w:bookmarkEnd w:id="19"/>
    </w:p>
    <w:p w14:paraId="1F937DFB" w14:textId="77777777" w:rsidR="007F34E4" w:rsidRDefault="007F34E4" w:rsidP="007F34E4">
      <w:r>
        <w:t>Der Boxplot zur Gegenüberstellung des Alters nach Diabetesstatuskategorien offenbart einen klaren Trend: Ältere Personen neigen dazu, eine höhere Diabetesinzidenz aufzuweisen, während mehrere Ausreißer auf junge Personen mit Diabetes hindeuten. Diese Erkenntnis unterstreicht die maßgebliche Rolle des Alters als signifikanten Faktor in der Diabetesvorhersage. Die Identifikation von Ausreißern in den jüngeren Altersgruppen ist besonders wichtig, da sie oft auf Diabetes Typ 1 hinweisen, eine Form von Diabetes, die in jungen Jahren häufiger auftritt. Diese Erkenntnis ist von entscheidender Bedeutung für Früherkennung und Präventionsstrategien, insbesondere im Zusammenhang mit früh einsetzendem Diabetes Typ 1.</w:t>
      </w:r>
    </w:p>
    <w:p w14:paraId="73E1CF32" w14:textId="7854C99E" w:rsidR="007F34E4" w:rsidRPr="007F34E4" w:rsidRDefault="007F34E4" w:rsidP="007F34E4">
      <w:r>
        <w:t>Im Boxplot, der die Blutzuckerspiegel nach Diabetesstatus darstellt, zeigen sich höhere Werte bei Diabetespatienten, was den Erwartungen entspricht. Diese Beobachtung betont die klinische Relevanz von Blutzuckerspiegeln bei der Diabetesdiagnose. Eine kontinuierliche Überwachung des Blutzuckerspiegels ist für Diabetespatienten entscheidend, um ihren Zustand effektiv zu verwalten. Diese Erkenntnisse aus dem Boxplot sind von großem Wert für Gesundheitsfachleute und Forscher, die sich mit Diabetesstudien befassen.</w:t>
      </w:r>
    </w:p>
    <w:p w14:paraId="0808939F" w14:textId="77777777" w:rsidR="007F34E4" w:rsidRDefault="0080360B" w:rsidP="007F34E4">
      <w:pPr>
        <w:keepNext/>
      </w:pPr>
      <w:r>
        <w:rPr>
          <w:noProof/>
        </w:rPr>
        <w:drawing>
          <wp:inline distT="0" distB="0" distL="0" distR="0" wp14:anchorId="6F781A51" wp14:editId="167A3DA7">
            <wp:extent cx="5759450" cy="3846195"/>
            <wp:effectExtent l="0" t="0" r="0" b="1905"/>
            <wp:docPr id="1201474026" name="Picture 1201474026" descr="Ein Bild, das Text, Diagramm,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74026" name="Grafik 2" descr="Ein Bild, das Text, Diagramm, Screenshot, Rechteck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846195"/>
                    </a:xfrm>
                    <a:prstGeom prst="rect">
                      <a:avLst/>
                    </a:prstGeom>
                  </pic:spPr>
                </pic:pic>
              </a:graphicData>
            </a:graphic>
          </wp:inline>
        </w:drawing>
      </w:r>
    </w:p>
    <w:p w14:paraId="5984520F" w14:textId="075B809C" w:rsidR="0080360B" w:rsidRPr="0080360B" w:rsidRDefault="007F34E4" w:rsidP="007F34E4">
      <w:pPr>
        <w:pStyle w:val="Beschriftung"/>
      </w:pPr>
      <w:r>
        <w:t xml:space="preserve">Abbildung </w:t>
      </w:r>
      <w:fldSimple w:instr=" SEQ Abbildung \* ARABIC ">
        <w:r w:rsidR="00733DA6">
          <w:rPr>
            <w:noProof/>
          </w:rPr>
          <w:t>8</w:t>
        </w:r>
      </w:fldSimple>
      <w:r>
        <w:t xml:space="preserve"> - Boxplot Gegenüberstellung des Alters </w:t>
      </w:r>
      <w:r w:rsidR="0043662E">
        <w:t xml:space="preserve">und Blutzuckerspiegel </w:t>
      </w:r>
      <w:r>
        <w:t>nach Diabetesstatus</w:t>
      </w:r>
    </w:p>
    <w:p w14:paraId="10E7F44A" w14:textId="7DC4E001" w:rsidR="0080360B" w:rsidRDefault="0080360B" w:rsidP="007F34E4">
      <w:pPr>
        <w:pStyle w:val="berschrift2"/>
        <w:pageBreakBefore/>
        <w:ind w:left="578" w:hanging="578"/>
      </w:pPr>
      <w:bookmarkStart w:id="20" w:name="_Toc151628132"/>
      <w:r>
        <w:lastRenderedPageBreak/>
        <w:t>Histogramm</w:t>
      </w:r>
      <w:bookmarkEnd w:id="20"/>
    </w:p>
    <w:p w14:paraId="16082D37" w14:textId="4A889A9D" w:rsidR="002722A1" w:rsidRDefault="002722A1" w:rsidP="002722A1">
      <w:r>
        <w:t xml:space="preserve">Das Histogramm zur Altersverteilung zeigt </w:t>
      </w:r>
      <w:r w:rsidR="00BF4A8C">
        <w:t>eine</w:t>
      </w:r>
      <w:r>
        <w:t xml:space="preserve"> </w:t>
      </w:r>
      <w:r w:rsidR="00E11BDC">
        <w:t xml:space="preserve">relativ </w:t>
      </w:r>
      <w:r>
        <w:t>standardmäßige Normalverteilung, was darauf hindeutet, dass die meisten Personen im Datensatz im durchschnittlichen Altersbereich liegen. Es gibt jedoch Ausreißer an beiden Enden des Altersspektrums, was auf das Vorhandensein sehr junger und sehr alter Personen hinweist. Diese Erkenntnis ist wichtig, da das Alter das Diabetesrisiko erheblich beeinflussen kann; ältere Personen haben im Allgemeinen ein höheres Risiko.</w:t>
      </w:r>
    </w:p>
    <w:p w14:paraId="1599B94F" w14:textId="108A90CA" w:rsidR="002722A1" w:rsidRPr="002722A1" w:rsidRDefault="002722A1" w:rsidP="002722A1">
      <w:r>
        <w:t xml:space="preserve">Das Histogramm zur BMI-Verteilung zeigt, dass die meisten Personen im Bereich von 25 bis 35 liegen, was auf </w:t>
      </w:r>
      <w:r w:rsidR="00E11BDC">
        <w:t>ein häufiges Vorkommen</w:t>
      </w:r>
      <w:r>
        <w:t xml:space="preserve"> von Übergewicht </w:t>
      </w:r>
      <w:r w:rsidR="00E11BDC">
        <w:t>bis mässige Fettleibigkeit</w:t>
      </w:r>
      <w:r>
        <w:t xml:space="preserve"> </w:t>
      </w:r>
      <w:r w:rsidR="0011651E">
        <w:t>bedeutet</w:t>
      </w:r>
      <w:r>
        <w:t>.</w:t>
      </w:r>
    </w:p>
    <w:p w14:paraId="09441986" w14:textId="337CB04F" w:rsidR="002722A1" w:rsidRDefault="0080360B" w:rsidP="002722A1">
      <w:pPr>
        <w:keepNext/>
      </w:pPr>
      <w:r>
        <w:rPr>
          <w:noProof/>
        </w:rPr>
        <w:drawing>
          <wp:inline distT="0" distB="0" distL="0" distR="0" wp14:anchorId="6B43E392" wp14:editId="79FA9FF1">
            <wp:extent cx="5759450" cy="3846195"/>
            <wp:effectExtent l="0" t="0" r="0" b="1905"/>
            <wp:docPr id="493573326" name="Picture 493573326" descr="Ein Bild, das Diagramm,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73326" name="Grafik 4" descr="Ein Bild, das Diagramm, Screenshot, Text, Design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846195"/>
                    </a:xfrm>
                    <a:prstGeom prst="rect">
                      <a:avLst/>
                    </a:prstGeom>
                  </pic:spPr>
                </pic:pic>
              </a:graphicData>
            </a:graphic>
          </wp:inline>
        </w:drawing>
      </w:r>
    </w:p>
    <w:p w14:paraId="0EAC8B2C" w14:textId="3CB7689A" w:rsidR="0080360B" w:rsidRPr="0080360B" w:rsidRDefault="002722A1" w:rsidP="002722A1">
      <w:pPr>
        <w:pStyle w:val="Beschriftung"/>
      </w:pPr>
      <w:r>
        <w:t xml:space="preserve">Abbildung </w:t>
      </w:r>
      <w:fldSimple w:instr=" SEQ Abbildung \* ARABIC ">
        <w:r w:rsidR="00733DA6">
          <w:rPr>
            <w:noProof/>
          </w:rPr>
          <w:t>9</w:t>
        </w:r>
      </w:fldSimple>
      <w:r>
        <w:t xml:space="preserve"> - Histogramm zur Alters- und BMI Verteilung</w:t>
      </w:r>
    </w:p>
    <w:p w14:paraId="4E85F32A" w14:textId="619EF0E6" w:rsidR="00AE27A7" w:rsidRPr="00AE27A7" w:rsidRDefault="00AE27A7" w:rsidP="00AE27A7">
      <w:r>
        <w:t xml:space="preserve">Das Histogramm zu Herzproblemen und Raucher Anteil zeigt ebenfalls eine </w:t>
      </w:r>
      <w:r w:rsidR="00876B2D">
        <w:t>ungleiche Verteilung der Klassen in den Daten.</w:t>
      </w:r>
      <w:r w:rsidR="00DD26BA">
        <w:t xml:space="preserve"> Im Datensatz sind signifikant mehr Personen mit Herzproblemen.</w:t>
      </w:r>
    </w:p>
    <w:p w14:paraId="12E95CB9" w14:textId="77777777" w:rsidR="001C3185" w:rsidRDefault="001C3185" w:rsidP="001C3185">
      <w:pPr>
        <w:keepNext/>
      </w:pPr>
      <w:r>
        <w:rPr>
          <w:noProof/>
        </w:rPr>
        <w:lastRenderedPageBreak/>
        <w:drawing>
          <wp:inline distT="0" distB="0" distL="0" distR="0" wp14:anchorId="48317C35" wp14:editId="35092879">
            <wp:extent cx="4647565" cy="3005078"/>
            <wp:effectExtent l="0" t="0" r="635" b="5080"/>
            <wp:docPr id="244635036" name="Picture 244635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847" cy="3018192"/>
                    </a:xfrm>
                    <a:prstGeom prst="rect">
                      <a:avLst/>
                    </a:prstGeom>
                    <a:noFill/>
                    <a:ln>
                      <a:noFill/>
                    </a:ln>
                  </pic:spPr>
                </pic:pic>
              </a:graphicData>
            </a:graphic>
          </wp:inline>
        </w:drawing>
      </w:r>
    </w:p>
    <w:p w14:paraId="4FC1365E" w14:textId="3B131B2A" w:rsidR="00D86F31" w:rsidRPr="00B34535" w:rsidRDefault="001C3185" w:rsidP="001C3185">
      <w:pPr>
        <w:pStyle w:val="Beschriftung"/>
        <w:rPr>
          <w:lang w:val="en-US"/>
        </w:rPr>
      </w:pPr>
      <w:proofErr w:type="spellStart"/>
      <w:r w:rsidRPr="00B34535">
        <w:rPr>
          <w:lang w:val="en-US"/>
        </w:rPr>
        <w:t>Abbildung</w:t>
      </w:r>
      <w:proofErr w:type="spellEnd"/>
      <w:r w:rsidRPr="00B34535">
        <w:rPr>
          <w:lang w:val="en-US"/>
        </w:rPr>
        <w:t xml:space="preserve"> </w:t>
      </w:r>
      <w:r>
        <w:fldChar w:fldCharType="begin"/>
      </w:r>
      <w:r w:rsidRPr="00B34535">
        <w:rPr>
          <w:lang w:val="en-US"/>
        </w:rPr>
        <w:instrText xml:space="preserve"> SEQ Abbildung \* ARABIC </w:instrText>
      </w:r>
      <w:r>
        <w:fldChar w:fldCharType="separate"/>
      </w:r>
      <w:r w:rsidR="00733DA6">
        <w:rPr>
          <w:noProof/>
          <w:lang w:val="en-US"/>
        </w:rPr>
        <w:t>10</w:t>
      </w:r>
      <w:r>
        <w:rPr>
          <w:noProof/>
        </w:rPr>
        <w:fldChar w:fldCharType="end"/>
      </w:r>
      <w:r w:rsidR="00C96E7D" w:rsidRPr="00C96E7D">
        <w:rPr>
          <w:noProof/>
          <w:lang w:val="en-US"/>
        </w:rPr>
        <w:t xml:space="preserve"> </w:t>
      </w:r>
      <w:r w:rsidRPr="00B34535">
        <w:rPr>
          <w:lang w:val="en-US"/>
        </w:rPr>
        <w:t xml:space="preserve">- </w:t>
      </w:r>
      <w:proofErr w:type="spellStart"/>
      <w:r w:rsidRPr="00B34535">
        <w:rPr>
          <w:lang w:val="en-US"/>
        </w:rPr>
        <w:t>Histogramm</w:t>
      </w:r>
      <w:proofErr w:type="spellEnd"/>
      <w:r w:rsidRPr="00B34535">
        <w:rPr>
          <w:lang w:val="en-US"/>
        </w:rPr>
        <w:t xml:space="preserve"> Heart </w:t>
      </w:r>
      <w:proofErr w:type="spellStart"/>
      <w:r w:rsidRPr="00B34535">
        <w:rPr>
          <w:lang w:val="en-US"/>
        </w:rPr>
        <w:t>Diesease</w:t>
      </w:r>
      <w:proofErr w:type="spellEnd"/>
      <w:r w:rsidRPr="00B34535">
        <w:rPr>
          <w:lang w:val="en-US"/>
        </w:rPr>
        <w:t xml:space="preserve"> &amp; Smoking History</w:t>
      </w:r>
    </w:p>
    <w:p w14:paraId="775ECE67" w14:textId="0AE6CCB3" w:rsidR="00C170A0" w:rsidRDefault="00F11B9A" w:rsidP="00C170A0">
      <w:r>
        <w:t>Bei der HbA1c zeigt sich eine m</w:t>
      </w:r>
      <w:r w:rsidR="00E1425B">
        <w:t>ittelinks Verteilung der Date</w:t>
      </w:r>
      <w:r w:rsidR="009A28CB">
        <w:t>n</w:t>
      </w:r>
      <w:r w:rsidR="00210E3C">
        <w:t xml:space="preserve"> mit hoher Varianz in der Zählung</w:t>
      </w:r>
      <w:r w:rsidR="009A28CB">
        <w:t xml:space="preserve">. </w:t>
      </w:r>
    </w:p>
    <w:p w14:paraId="597D6F33" w14:textId="55686842" w:rsidR="00C170A0" w:rsidRDefault="003025B6" w:rsidP="003025B6">
      <w:pPr>
        <w:keepNext/>
        <w:jc w:val="left"/>
      </w:pPr>
      <w:r w:rsidRPr="003025B6">
        <w:rPr>
          <w:noProof/>
        </w:rPr>
        <w:drawing>
          <wp:inline distT="0" distB="0" distL="0" distR="0" wp14:anchorId="21748CDC" wp14:editId="0F4CA872">
            <wp:extent cx="2293819" cy="2762489"/>
            <wp:effectExtent l="0" t="0" r="0" b="0"/>
            <wp:docPr id="687164664" name="Picture 687164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64664" name=""/>
                    <pic:cNvPicPr/>
                  </pic:nvPicPr>
                  <pic:blipFill>
                    <a:blip r:embed="rId26"/>
                    <a:stretch>
                      <a:fillRect/>
                    </a:stretch>
                  </pic:blipFill>
                  <pic:spPr>
                    <a:xfrm>
                      <a:off x="0" y="0"/>
                      <a:ext cx="2293819" cy="2762489"/>
                    </a:xfrm>
                    <a:prstGeom prst="rect">
                      <a:avLst/>
                    </a:prstGeom>
                  </pic:spPr>
                </pic:pic>
              </a:graphicData>
            </a:graphic>
          </wp:inline>
        </w:drawing>
      </w:r>
    </w:p>
    <w:p w14:paraId="60401B37" w14:textId="1507943C" w:rsidR="00C170A0" w:rsidRDefault="00C170A0" w:rsidP="00C170A0">
      <w:pPr>
        <w:pStyle w:val="Beschriftung"/>
      </w:pPr>
      <w:r>
        <w:t xml:space="preserve">Abbildung </w:t>
      </w:r>
      <w:fldSimple w:instr=" SEQ Abbildung \* ARABIC ">
        <w:r w:rsidR="00733DA6">
          <w:rPr>
            <w:noProof/>
          </w:rPr>
          <w:t>11</w:t>
        </w:r>
      </w:fldSimple>
      <w:r>
        <w:t xml:space="preserve"> - Histogramm HbA1c</w:t>
      </w:r>
    </w:p>
    <w:p w14:paraId="40AC85DA" w14:textId="77777777" w:rsidR="00210E3C" w:rsidRPr="00210E3C" w:rsidRDefault="00210E3C" w:rsidP="00210E3C"/>
    <w:p w14:paraId="321E2F19" w14:textId="6F23EE23" w:rsidR="0080360B" w:rsidRDefault="0080360B" w:rsidP="00FB30D5">
      <w:pPr>
        <w:pStyle w:val="berschrift2"/>
        <w:pageBreakBefore/>
        <w:ind w:left="578" w:hanging="578"/>
      </w:pPr>
      <w:bookmarkStart w:id="21" w:name="_Toc151628133"/>
      <w:r>
        <w:lastRenderedPageBreak/>
        <w:t>Korrelations-Matrix</w:t>
      </w:r>
      <w:bookmarkEnd w:id="21"/>
    </w:p>
    <w:p w14:paraId="220330C7" w14:textId="08E78FD6" w:rsidR="009656BC" w:rsidRPr="00796D83" w:rsidRDefault="009656BC" w:rsidP="009656BC">
      <w:r>
        <w:t>Die Prädiktoren Blutzucker (</w:t>
      </w:r>
      <w:proofErr w:type="spellStart"/>
      <w:r>
        <w:t>blood_glucose</w:t>
      </w:r>
      <w:proofErr w:type="spellEnd"/>
      <w:r>
        <w:t>), HbA1c und Alter weisen die höchsten positiven Korrelationen auf. BMI und Bluthochdruck folgen. Es gilt diese daher genauer zu betrachten.</w:t>
      </w:r>
    </w:p>
    <w:p w14:paraId="5A91AF69" w14:textId="0EF53A02" w:rsidR="009656BC" w:rsidRPr="009656BC" w:rsidRDefault="00486838" w:rsidP="009656BC">
      <w:r>
        <w:rPr>
          <w:noProof/>
        </w:rPr>
        <mc:AlternateContent>
          <mc:Choice Requires="wps">
            <w:drawing>
              <wp:anchor distT="0" distB="0" distL="114300" distR="114300" simplePos="0" relativeHeight="251658246" behindDoc="1" locked="0" layoutInCell="1" allowOverlap="1" wp14:anchorId="16477FF3" wp14:editId="3B6E1382">
                <wp:simplePos x="0" y="0"/>
                <wp:positionH relativeFrom="column">
                  <wp:posOffset>23495</wp:posOffset>
                </wp:positionH>
                <wp:positionV relativeFrom="paragraph">
                  <wp:posOffset>2962275</wp:posOffset>
                </wp:positionV>
                <wp:extent cx="3076575" cy="635"/>
                <wp:effectExtent l="0" t="0" r="9525" b="0"/>
                <wp:wrapTight wrapText="bothSides">
                  <wp:wrapPolygon edited="0">
                    <wp:start x="0" y="0"/>
                    <wp:lineTo x="0" y="20282"/>
                    <wp:lineTo x="21533" y="20282"/>
                    <wp:lineTo x="21533" y="0"/>
                    <wp:lineTo x="0" y="0"/>
                  </wp:wrapPolygon>
                </wp:wrapTight>
                <wp:docPr id="407063386" name="Text Box 407063386"/>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60AEBCCB" w14:textId="49334F26" w:rsidR="00486838" w:rsidRPr="001023F8" w:rsidRDefault="00486838" w:rsidP="00486838">
                            <w:pPr>
                              <w:pStyle w:val="Beschriftung"/>
                              <w:rPr>
                                <w:noProof/>
                              </w:rPr>
                            </w:pPr>
                            <w:r>
                              <w:t xml:space="preserve">Abbildung </w:t>
                            </w:r>
                            <w:fldSimple w:instr=" SEQ Abbildung \* ARABIC ">
                              <w:r w:rsidR="002319A4">
                                <w:rPr>
                                  <w:noProof/>
                                </w:rPr>
                                <w:t>12</w:t>
                              </w:r>
                            </w:fldSimple>
                            <w:r>
                              <w:t xml:space="preserve"> </w:t>
                            </w:r>
                            <w:r w:rsidRPr="002F79C5">
                              <w:t xml:space="preserve">- der einzelnen </w:t>
                            </w:r>
                            <w:proofErr w:type="spellStart"/>
                            <w:r w:rsidRPr="002F79C5">
                              <w:t>smoking</w:t>
                            </w:r>
                            <w:proofErr w:type="spellEnd"/>
                            <w:r w:rsidRPr="002F79C5">
                              <w:t xml:space="preserve"> Faktoren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du="http://schemas.microsoft.com/office/word/2023/wordml/word16du">
            <w:pict>
              <v:shapetype w14:anchorId="16477FF3" id="_x0000_t202" coordsize="21600,21600" o:spt="202" path="m,l,21600r21600,l21600,xe">
                <v:stroke joinstyle="miter"/>
                <v:path gradientshapeok="t" o:connecttype="rect"/>
              </v:shapetype>
              <v:shape id="Text Box 407063386" o:spid="_x0000_s1026" type="#_x0000_t202" style="position:absolute;left:0;text-align:left;margin-left:1.85pt;margin-top:233.25pt;width:242.25pt;height:.05pt;z-index:-25165823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" stroked="f">
                <v:textbox style="mso-fit-shape-to-text:t" inset="0,0,0,0">
                  <w:txbxContent>
                    <w:p w14:paraId="60AEBCCB" w14:textId="49334F26" w:rsidR="00486838" w:rsidRPr="001023F8" w:rsidRDefault="00486838" w:rsidP="00486838">
                      <w:pPr>
                        <w:pStyle w:val="Caption"/>
                        <w:rPr>
                          <w:noProof/>
                        </w:rPr>
                      </w:pPr>
                      <w:r>
                        <w:t xml:space="preserve">Abbildung </w:t>
                      </w:r>
                      <w:r>
                        <w:fldChar w:fldCharType="begin"/>
                      </w:r>
                      <w:r>
                        <w:instrText xml:space="preserve"> SEQ Abbildung \* ARABIC </w:instrText>
                      </w:r>
                      <w:r>
                        <w:fldChar w:fldCharType="separate"/>
                      </w:r>
                      <w:r w:rsidR="002319A4">
                        <w:rPr>
                          <w:noProof/>
                        </w:rPr>
                        <w:t>12</w:t>
                      </w:r>
                      <w:r>
                        <w:fldChar w:fldCharType="end"/>
                      </w:r>
                      <w:r>
                        <w:t xml:space="preserve"> </w:t>
                      </w:r>
                      <w:r w:rsidRPr="002F79C5">
                        <w:t>- der einzelnen smoking Faktoren</w:t>
                      </w:r>
                    </w:p>
                  </w:txbxContent>
                </v:textbox>
                <w10:wrap type="tight"/>
              </v:shape>
            </w:pict>
          </mc:Fallback>
        </mc:AlternateContent>
      </w:r>
      <w:r w:rsidR="0082687A">
        <w:rPr>
          <w:noProof/>
        </w:rPr>
        <w:drawing>
          <wp:anchor distT="0" distB="0" distL="114300" distR="114300" simplePos="0" relativeHeight="251658244" behindDoc="1" locked="0" layoutInCell="1" allowOverlap="1" wp14:anchorId="70B4C9A9" wp14:editId="3A090273">
            <wp:simplePos x="0" y="0"/>
            <wp:positionH relativeFrom="column">
              <wp:posOffset>3182620</wp:posOffset>
            </wp:positionH>
            <wp:positionV relativeFrom="paragraph">
              <wp:posOffset>318135</wp:posOffset>
            </wp:positionV>
            <wp:extent cx="3175635" cy="2598420"/>
            <wp:effectExtent l="0" t="0" r="5715" b="0"/>
            <wp:wrapTight wrapText="bothSides">
              <wp:wrapPolygon edited="0">
                <wp:start x="0" y="0"/>
                <wp:lineTo x="0" y="21378"/>
                <wp:lineTo x="21509" y="21378"/>
                <wp:lineTo x="21509" y="0"/>
                <wp:lineTo x="0" y="0"/>
              </wp:wrapPolygon>
            </wp:wrapTight>
            <wp:docPr id="1432198716" name="Picture 1432198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5635" cy="2598420"/>
                    </a:xfrm>
                    <a:prstGeom prst="rect">
                      <a:avLst/>
                    </a:prstGeom>
                    <a:noFill/>
                    <a:ln>
                      <a:noFill/>
                    </a:ln>
                  </pic:spPr>
                </pic:pic>
              </a:graphicData>
            </a:graphic>
          </wp:anchor>
        </w:drawing>
      </w:r>
      <w:r w:rsidR="0082687A">
        <w:rPr>
          <w:noProof/>
        </w:rPr>
        <w:drawing>
          <wp:anchor distT="0" distB="0" distL="114300" distR="114300" simplePos="0" relativeHeight="251658245" behindDoc="1" locked="0" layoutInCell="1" allowOverlap="1" wp14:anchorId="048D4B94" wp14:editId="1FB72C87">
            <wp:simplePos x="0" y="0"/>
            <wp:positionH relativeFrom="column">
              <wp:posOffset>25400</wp:posOffset>
            </wp:positionH>
            <wp:positionV relativeFrom="paragraph">
              <wp:posOffset>287655</wp:posOffset>
            </wp:positionV>
            <wp:extent cx="3194050" cy="2613660"/>
            <wp:effectExtent l="0" t="0" r="6350" b="0"/>
            <wp:wrapTight wrapText="bothSides">
              <wp:wrapPolygon edited="0">
                <wp:start x="0" y="0"/>
                <wp:lineTo x="0" y="21411"/>
                <wp:lineTo x="21514" y="21411"/>
                <wp:lineTo x="21514" y="0"/>
                <wp:lineTo x="0" y="0"/>
              </wp:wrapPolygon>
            </wp:wrapTight>
            <wp:docPr id="170712087" name="Picture 17071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4050" cy="2613660"/>
                    </a:xfrm>
                    <a:prstGeom prst="rect">
                      <a:avLst/>
                    </a:prstGeom>
                    <a:noFill/>
                    <a:ln>
                      <a:noFill/>
                    </a:ln>
                  </pic:spPr>
                </pic:pic>
              </a:graphicData>
            </a:graphic>
          </wp:anchor>
        </w:drawing>
      </w:r>
      <w:r w:rsidR="009656BC">
        <w:rPr>
          <w:noProof/>
        </w:rPr>
        <mc:AlternateContent>
          <mc:Choice Requires="wps">
            <w:drawing>
              <wp:anchor distT="0" distB="0" distL="114300" distR="114300" simplePos="0" relativeHeight="251658241" behindDoc="1" locked="0" layoutInCell="1" allowOverlap="1" wp14:anchorId="1C6FAE49" wp14:editId="1F6B060A">
                <wp:simplePos x="0" y="0"/>
                <wp:positionH relativeFrom="column">
                  <wp:posOffset>120650</wp:posOffset>
                </wp:positionH>
                <wp:positionV relativeFrom="paragraph">
                  <wp:posOffset>2657475</wp:posOffset>
                </wp:positionV>
                <wp:extent cx="5901690" cy="635"/>
                <wp:effectExtent l="0" t="0" r="3810" b="0"/>
                <wp:wrapTight wrapText="bothSides">
                  <wp:wrapPolygon edited="0">
                    <wp:start x="0" y="0"/>
                    <wp:lineTo x="0" y="20855"/>
                    <wp:lineTo x="21544" y="20855"/>
                    <wp:lineTo x="21544" y="0"/>
                    <wp:lineTo x="0" y="0"/>
                  </wp:wrapPolygon>
                </wp:wrapTight>
                <wp:docPr id="301381869" name="Text Box 301381869"/>
                <wp:cNvGraphicFramePr/>
                <a:graphic xmlns:a="http://schemas.openxmlformats.org/drawingml/2006/main">
                  <a:graphicData uri="http://schemas.microsoft.com/office/word/2010/wordprocessingShape">
                    <wps:wsp>
                      <wps:cNvSpPr txBox="1"/>
                      <wps:spPr>
                        <a:xfrm>
                          <a:off x="0" y="0"/>
                          <a:ext cx="5901690" cy="635"/>
                        </a:xfrm>
                        <a:prstGeom prst="rect">
                          <a:avLst/>
                        </a:prstGeom>
                        <a:solidFill>
                          <a:prstClr val="white"/>
                        </a:solidFill>
                        <a:ln>
                          <a:noFill/>
                        </a:ln>
                      </wps:spPr>
                      <wps:txbx>
                        <w:txbxContent>
                          <w:p w14:paraId="6F3A57E3" w14:textId="26B7A7B6" w:rsidR="009656BC" w:rsidRDefault="009656BC" w:rsidP="009656BC">
                            <w:pPr>
                              <w:pStyle w:val="Beschriftung"/>
                            </w:pPr>
                            <w:r>
                              <w:t xml:space="preserve">Abbildung </w:t>
                            </w:r>
                            <w:fldSimple w:instr=" SEQ Abbildung \* ARABIC "/>
                            <w:r w:rsidRPr="0054031E">
                              <w:t xml:space="preserve"> - </w:t>
                            </w:r>
                            <w:proofErr w:type="spellStart"/>
                            <w:r w:rsidRPr="0054031E">
                              <w:t>Korrelationskoeffizenten</w:t>
                            </w:r>
                            <w:proofErr w:type="spellEnd"/>
                            <w:r w:rsidRPr="0054031E">
                              <w:t xml:space="preserve"> zwischen Diabetes und den Prädiktoren</w:t>
                            </w:r>
                          </w:p>
                          <w:p w14:paraId="12A9FDD9" w14:textId="77777777" w:rsidR="009656BC" w:rsidRPr="009656BC" w:rsidRDefault="009656BC" w:rsidP="009656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du="http://schemas.microsoft.com/office/word/2023/wordml/word16du">
            <w:pict>
              <v:shape w14:anchorId="1C6FAE49" id="Text Box 301381869" o:spid="_x0000_s1027" type="#_x0000_t202" style="position:absolute;left:0;text-align:left;margin-left:9.5pt;margin-top:209.25pt;width:464.7pt;height:.0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HGAIAAD8EAAAOAAAAZHJzL2Uyb0RvYy54bWysU8Fu2zAMvQ/YPwi6L046NFiN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mvb6az+Q2FJMXmn6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" stroked="f">
                <v:textbox style="mso-fit-shape-to-text:t" inset="0,0,0,0">
                  <w:txbxContent>
                    <w:p w14:paraId="6F3A57E3" w14:textId="26B7A7B6" w:rsidR="009656BC" w:rsidRDefault="009656BC" w:rsidP="009656BC">
                      <w:pPr>
                        <w:pStyle w:val="Caption"/>
                      </w:pPr>
                      <w:r>
                        <w:t xml:space="preserve">Abbildung </w:t>
                      </w:r>
                      <w:r w:rsidR="00773D71">
                        <w:fldChar w:fldCharType="begin"/>
                      </w:r>
                      <w:r w:rsidR="00773D71">
                        <w:instrText xml:space="preserve"> SEQ Abbildung \* ARABIC </w:instrText>
                      </w:r>
                      <w:r w:rsidR="00773D71">
                        <w:fldChar w:fldCharType="separate"/>
                      </w:r>
                      <w:r w:rsidR="00773D71">
                        <w:rPr>
                          <w:noProof/>
                        </w:rPr>
                        <w:fldChar w:fldCharType="end"/>
                      </w:r>
                      <w:r w:rsidRPr="0054031E">
                        <w:t xml:space="preserve"> - Korrelationskoeffizenten zwischen Diabetes und den Prädiktoren</w:t>
                      </w:r>
                    </w:p>
                    <w:p w14:paraId="12A9FDD9" w14:textId="77777777" w:rsidR="009656BC" w:rsidRPr="009656BC" w:rsidRDefault="009656BC" w:rsidP="009656BC"/>
                  </w:txbxContent>
                </v:textbox>
                <w10:wrap type="tight"/>
              </v:shape>
            </w:pict>
          </mc:Fallback>
        </mc:AlternateContent>
      </w:r>
    </w:p>
    <w:p w14:paraId="248050AB" w14:textId="2AE48E3C" w:rsidR="00FB30D5" w:rsidRPr="00FB30D5" w:rsidRDefault="00FB30D5" w:rsidP="00FB30D5">
      <w:r>
        <w:t>Die Korrelationsmatrix analysiert die Beziehungen zwischen Alter, BMI, HbA1c-Level und Blutzuckerspiegel. Interessanterweise zeigen sich über alle Variablen hinweg nahezu keine Korrelationen, sondern Werte, die nahe null liegen. Diese Ergebnisse deuten auf äußerst schwache oder gar keine linearen Beziehungen zwischen den untersuchten Variablen hin. Insbesondere fällt eine moderate positive Korrelation von 0,33 zwischen Alter und BMI für nicht-diabetische Personen auf. Dies könnte darauf hindeuten, dass ältere Personen in der nicht-diabetischen Gruppe tendenziell leicht höhere BMIs aufweisen, obwohl die Stärke dieser Beziehung als schwach betrachtet werden kann. Das Verständnis dieser Korrelationen, die nahe null liegen, ist von Bedeutung, da sie darauf hinweisen, dass keine signifikanten linearen Zusammenhänge zwischen den analysierten Variablen bestehen.</w:t>
      </w:r>
    </w:p>
    <w:p w14:paraId="3F84B1AF" w14:textId="7EB40A4F" w:rsidR="002722A1" w:rsidRDefault="005441D0" w:rsidP="002722A1">
      <w:pPr>
        <w:keepNext/>
      </w:pPr>
      <w:r>
        <w:rPr>
          <w:noProof/>
        </w:rPr>
        <w:drawing>
          <wp:inline distT="0" distB="0" distL="0" distR="0" wp14:anchorId="3A6A4640" wp14:editId="7DE1ED7B">
            <wp:extent cx="4599188" cy="2354580"/>
            <wp:effectExtent l="0" t="0" r="0" b="7620"/>
            <wp:docPr id="1530499410" name="Picture 1530499410"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99410" name="Grafik 3" descr="Ein Bild, das Text, Diagramm, Screenshot, Plan enthält.&#10;&#10;Automatisch generierte Beschreibu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01831" cy="2355933"/>
                    </a:xfrm>
                    <a:prstGeom prst="rect">
                      <a:avLst/>
                    </a:prstGeom>
                  </pic:spPr>
                </pic:pic>
              </a:graphicData>
            </a:graphic>
          </wp:inline>
        </w:drawing>
      </w:r>
    </w:p>
    <w:p w14:paraId="56CCAD4B" w14:textId="01896CA5" w:rsidR="005441D0" w:rsidRDefault="002778E8" w:rsidP="002722A1">
      <w:pPr>
        <w:pStyle w:val="Beschriftung"/>
      </w:pPr>
      <w:r>
        <w:rPr>
          <w:noProof/>
        </w:rPr>
        <mc:AlternateContent>
          <mc:Choice Requires="wps">
            <w:drawing>
              <wp:anchor distT="0" distB="0" distL="114300" distR="114300" simplePos="0" relativeHeight="251658240" behindDoc="1" locked="0" layoutInCell="1" allowOverlap="1" wp14:anchorId="50D120FC" wp14:editId="17412E1B">
                <wp:simplePos x="0" y="0"/>
                <wp:positionH relativeFrom="column">
                  <wp:posOffset>-572770</wp:posOffset>
                </wp:positionH>
                <wp:positionV relativeFrom="paragraph">
                  <wp:posOffset>2937510</wp:posOffset>
                </wp:positionV>
                <wp:extent cx="3194050" cy="635"/>
                <wp:effectExtent l="0" t="0" r="0" b="0"/>
                <wp:wrapTight wrapText="bothSides">
                  <wp:wrapPolygon edited="0">
                    <wp:start x="0" y="0"/>
                    <wp:lineTo x="0" y="21600"/>
                    <wp:lineTo x="21600" y="21600"/>
                    <wp:lineTo x="21600" y="0"/>
                  </wp:wrapPolygon>
                </wp:wrapTight>
                <wp:docPr id="1077118214" name="Text Box 1077118214"/>
                <wp:cNvGraphicFramePr/>
                <a:graphic xmlns:a="http://schemas.openxmlformats.org/drawingml/2006/main">
                  <a:graphicData uri="http://schemas.microsoft.com/office/word/2010/wordprocessingShape">
                    <wps:wsp>
                      <wps:cNvSpPr txBox="1"/>
                      <wps:spPr>
                        <a:xfrm>
                          <a:off x="0" y="0"/>
                          <a:ext cx="3194050" cy="635"/>
                        </a:xfrm>
                        <a:prstGeom prst="rect">
                          <a:avLst/>
                        </a:prstGeom>
                        <a:solidFill>
                          <a:prstClr val="white"/>
                        </a:solidFill>
                        <a:ln>
                          <a:noFill/>
                        </a:ln>
                      </wps:spPr>
                      <wps:txbx>
                        <w:txbxContent>
                          <w:p w14:paraId="52F8BF58" w14:textId="3C0FC5E4" w:rsidR="002778E8" w:rsidRPr="008B446D" w:rsidRDefault="002778E8" w:rsidP="002778E8">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 w14:anchorId="50D120FC" id="Text Box 1077118214" o:spid="_x0000_s1028" type="#_x0000_t202" style="position:absolute;left:0;text-align:left;margin-left:-45.1pt;margin-top:231.3pt;width:251.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twGg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2e3H6TW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" stroked="f">
                <v:textbox style="mso-fit-shape-to-text:t" inset="0,0,0,0">
                  <w:txbxContent>
                    <w:p w14:paraId="52F8BF58" w14:textId="3C0FC5E4" w:rsidR="002778E8" w:rsidRPr="008B446D" w:rsidRDefault="002778E8" w:rsidP="002778E8">
                      <w:pPr>
                        <w:pStyle w:val="Caption"/>
                        <w:rPr>
                          <w:noProof/>
                        </w:rPr>
                      </w:pPr>
                    </w:p>
                  </w:txbxContent>
                </v:textbox>
                <w10:wrap type="tight"/>
              </v:shape>
            </w:pict>
          </mc:Fallback>
        </mc:AlternateContent>
      </w:r>
      <w:r w:rsidR="002722A1">
        <w:t xml:space="preserve">Abbildung </w:t>
      </w:r>
      <w:fldSimple w:instr=" SEQ Abbildung \* ARABIC "/>
      <w:r w:rsidR="002722A1">
        <w:t xml:space="preserve"> </w:t>
      </w:r>
      <w:r w:rsidR="00B71ED2">
        <w:t xml:space="preserve">13 </w:t>
      </w:r>
      <w:r w:rsidR="002722A1">
        <w:t>- Korrelationsmatrix Diabetes- und Nicht Diabetes Gruppe</w:t>
      </w:r>
    </w:p>
    <w:p w14:paraId="559D9E7A" w14:textId="7A02475F" w:rsidR="00511667" w:rsidRDefault="00511667" w:rsidP="00511667"/>
    <w:p w14:paraId="2838314A" w14:textId="53B3DC0C" w:rsidR="00511667" w:rsidRDefault="0053310E" w:rsidP="0053310E">
      <w:pPr>
        <w:pStyle w:val="berschrift1"/>
      </w:pPr>
      <w:bookmarkStart w:id="22" w:name="_Toc151628134"/>
      <w:r>
        <w:lastRenderedPageBreak/>
        <w:t>Modellwahl</w:t>
      </w:r>
      <w:r w:rsidR="00E6601F">
        <w:t xml:space="preserve"> - Vorhersagemethoden</w:t>
      </w:r>
      <w:bookmarkEnd w:id="22"/>
    </w:p>
    <w:p w14:paraId="2D31E904" w14:textId="5541D3B5" w:rsidR="00E85FC6" w:rsidRDefault="00E6601F" w:rsidP="0053310E">
      <w:r>
        <w:t xml:space="preserve">Für </w:t>
      </w:r>
      <w:r w:rsidR="00D13050">
        <w:t xml:space="preserve">künftige Voraussagen haben wir uns für drei </w:t>
      </w:r>
      <w:r w:rsidR="0024610D">
        <w:t>Modelle entschieden. Den Entscheidungsbaum, die logistische Regression und K-</w:t>
      </w:r>
      <w:proofErr w:type="spellStart"/>
      <w:r w:rsidR="0024610D">
        <w:t>nearest</w:t>
      </w:r>
      <w:proofErr w:type="spellEnd"/>
      <w:r w:rsidR="0024610D">
        <w:t>-</w:t>
      </w:r>
      <w:proofErr w:type="spellStart"/>
      <w:r w:rsidR="0024610D">
        <w:t>neighbours</w:t>
      </w:r>
      <w:proofErr w:type="spellEnd"/>
      <w:r w:rsidR="0024610D">
        <w:t xml:space="preserve">. In den folgenden Abschnitten wird </w:t>
      </w:r>
      <w:r w:rsidR="007D66B2">
        <w:t>detailliert auf die einzelnen Modelle eingegangen.</w:t>
      </w:r>
      <w:r w:rsidR="007C14D0">
        <w:t xml:space="preserve"> Ausserdem wird die </w:t>
      </w:r>
      <w:r w:rsidR="004D506C">
        <w:t>Problemstellung,</w:t>
      </w:r>
      <w:r w:rsidR="007C14D0">
        <w:t xml:space="preserve"> </w:t>
      </w:r>
      <w:r w:rsidR="001C785E">
        <w:t xml:space="preserve">auf welche sich unsere Modelle </w:t>
      </w:r>
      <w:r w:rsidR="0041044C">
        <w:t>beziehen,</w:t>
      </w:r>
      <w:r w:rsidR="001C785E">
        <w:t xml:space="preserve"> erläutert.  </w:t>
      </w:r>
      <w:r w:rsidR="007C14D0">
        <w:t xml:space="preserve"> </w:t>
      </w:r>
      <w:r w:rsidR="007D66B2">
        <w:t xml:space="preserve"> </w:t>
      </w:r>
    </w:p>
    <w:p w14:paraId="5243D752" w14:textId="1704B88F" w:rsidR="00E85FC6" w:rsidRDefault="00E85FC6" w:rsidP="00E85FC6">
      <w:pPr>
        <w:pStyle w:val="berschrift2"/>
      </w:pPr>
      <w:bookmarkStart w:id="23" w:name="_Toc151628135"/>
      <w:r>
        <w:t>Problemstellung</w:t>
      </w:r>
      <w:bookmarkEnd w:id="23"/>
    </w:p>
    <w:p w14:paraId="5A4FC7A0" w14:textId="2188ADDD" w:rsidR="00E85FC6" w:rsidRPr="005F77F0" w:rsidRDefault="007C14D0" w:rsidP="005F77F0">
      <w:r>
        <w:t xml:space="preserve">Das Ziel </w:t>
      </w:r>
      <w:r w:rsidR="004D506C">
        <w:t>ist</w:t>
      </w:r>
      <w:r w:rsidR="001C785E">
        <w:t xml:space="preserve"> es,</w:t>
      </w:r>
      <w:r w:rsidR="004D506C">
        <w:t xml:space="preserve"> verschiedene Modelle zu bilden, welch</w:t>
      </w:r>
      <w:r w:rsidR="003F0AA0">
        <w:t xml:space="preserve">e anhand unserer Prädiktoren </w:t>
      </w:r>
      <w:r w:rsidR="005F77F0">
        <w:t>(</w:t>
      </w:r>
      <w:proofErr w:type="spellStart"/>
      <w:r w:rsidR="005F77F0">
        <w:t>gender</w:t>
      </w:r>
      <w:proofErr w:type="spellEnd"/>
      <w:r w:rsidR="005F77F0">
        <w:t xml:space="preserve">, </w:t>
      </w:r>
      <w:proofErr w:type="spellStart"/>
      <w:r w:rsidR="005F77F0">
        <w:t>age</w:t>
      </w:r>
      <w:proofErr w:type="spellEnd"/>
      <w:r w:rsidR="005F77F0">
        <w:t xml:space="preserve"> </w:t>
      </w:r>
      <w:proofErr w:type="spellStart"/>
      <w:r w:rsidR="005F77F0" w:rsidRPr="005F77F0">
        <w:t>hypertension</w:t>
      </w:r>
      <w:proofErr w:type="spellEnd"/>
      <w:r w:rsidR="005F77F0">
        <w:t xml:space="preserve">, </w:t>
      </w:r>
      <w:proofErr w:type="spellStart"/>
      <w:r w:rsidR="005F77F0" w:rsidRPr="005F77F0">
        <w:t>heart_disease</w:t>
      </w:r>
      <w:proofErr w:type="spellEnd"/>
      <w:r w:rsidR="005F77F0">
        <w:t xml:space="preserve">, </w:t>
      </w:r>
      <w:r w:rsidR="005F77F0" w:rsidRPr="005F77F0">
        <w:t xml:space="preserve"> </w:t>
      </w:r>
      <w:proofErr w:type="spellStart"/>
      <w:r w:rsidR="005F77F0" w:rsidRPr="005F77F0">
        <w:t>smoking_history</w:t>
      </w:r>
      <w:proofErr w:type="spellEnd"/>
      <w:r w:rsidR="005F77F0">
        <w:t xml:space="preserve">, </w:t>
      </w:r>
      <w:proofErr w:type="spellStart"/>
      <w:r w:rsidR="005F77F0" w:rsidRPr="005F77F0">
        <w:t>bmi</w:t>
      </w:r>
      <w:proofErr w:type="spellEnd"/>
      <w:r w:rsidR="005F77F0">
        <w:t xml:space="preserve">, </w:t>
      </w:r>
      <w:r w:rsidR="005F77F0" w:rsidRPr="005F77F0">
        <w:t>HbA1c_level</w:t>
      </w:r>
      <w:r w:rsidR="005F77F0">
        <w:t xml:space="preserve">, </w:t>
      </w:r>
      <w:r w:rsidR="005F77F0" w:rsidRPr="005F77F0">
        <w:t xml:space="preserve"> </w:t>
      </w:r>
      <w:proofErr w:type="spellStart"/>
      <w:r w:rsidR="005F77F0" w:rsidRPr="005F77F0">
        <w:t>blood_glucose_level</w:t>
      </w:r>
      <w:proofErr w:type="spellEnd"/>
      <w:r w:rsidR="005F77F0" w:rsidRPr="005F77F0">
        <w:t>)</w:t>
      </w:r>
      <w:r w:rsidR="003355C2">
        <w:t xml:space="preserve"> möglichst akkurate Voraussagen machen können ob eine </w:t>
      </w:r>
      <w:r w:rsidR="0071219B">
        <w:t xml:space="preserve">Person an Diabetes erkrankt ist oder nicht. </w:t>
      </w:r>
      <w:r w:rsidR="00ED5168">
        <w:t xml:space="preserve">Um die Modelle zu testen, wurden die Daten jeweils in Trainings- und Testdaten unterteilt. </w:t>
      </w:r>
      <w:r w:rsidR="00066223">
        <w:t xml:space="preserve">Die Modelle wurden anhand der Trainingsdaten erstellt und später mit den Testdaten evaluiert. </w:t>
      </w:r>
    </w:p>
    <w:p w14:paraId="1DFB1229" w14:textId="79825367" w:rsidR="00354C6C" w:rsidRDefault="00354C6C" w:rsidP="00354C6C">
      <w:pPr>
        <w:pStyle w:val="berschrift2"/>
      </w:pPr>
      <w:bookmarkStart w:id="24" w:name="_Toc151628136"/>
      <w:r>
        <w:t>Entscheidungsbaum</w:t>
      </w:r>
      <w:bookmarkEnd w:id="24"/>
    </w:p>
    <w:p w14:paraId="6F70A6D2" w14:textId="1B070912" w:rsidR="005E0194" w:rsidRDefault="00152C1C" w:rsidP="00C62BC5">
      <w:r>
        <w:t>Entscheidungsb</w:t>
      </w:r>
      <w:r w:rsidR="00454760">
        <w:t>ä</w:t>
      </w:r>
      <w:r>
        <w:t>um</w:t>
      </w:r>
      <w:r w:rsidR="00454760">
        <w:t>e</w:t>
      </w:r>
      <w:r>
        <w:t xml:space="preserve"> </w:t>
      </w:r>
      <w:r w:rsidR="005A68F7">
        <w:t>eigne</w:t>
      </w:r>
      <w:r w:rsidR="00454760">
        <w:t>n</w:t>
      </w:r>
      <w:r w:rsidR="005A68F7">
        <w:t xml:space="preserve"> sich </w:t>
      </w:r>
      <w:r w:rsidR="00294316">
        <w:t>für Klassifikationsprobleme</w:t>
      </w:r>
      <w:r w:rsidR="00454760">
        <w:t xml:space="preserve">. </w:t>
      </w:r>
      <w:r w:rsidR="00527ADF">
        <w:t>Ein Vorteil von Klassif</w:t>
      </w:r>
      <w:r w:rsidR="00B42576">
        <w:t>i</w:t>
      </w:r>
      <w:r w:rsidR="00527ADF">
        <w:t>kationsbäumen ist</w:t>
      </w:r>
      <w:r w:rsidR="005E0194">
        <w:t>, dass sie</w:t>
      </w:r>
      <w:r w:rsidR="001869AC">
        <w:t xml:space="preserve"> </w:t>
      </w:r>
      <w:r w:rsidR="005E0194">
        <w:t>gut interpr</w:t>
      </w:r>
      <w:r w:rsidR="001869AC">
        <w:t>e</w:t>
      </w:r>
      <w:r w:rsidR="005E0194">
        <w:t xml:space="preserve">tierbar sind. </w:t>
      </w:r>
      <w:r w:rsidR="00F3061C">
        <w:t>Für ein</w:t>
      </w:r>
      <w:r w:rsidR="00BB5F89">
        <w:t>en</w:t>
      </w:r>
      <w:r w:rsidR="00F3061C">
        <w:t xml:space="preserve"> Klassifikationsbaum ist ausserdem keine Dummy-Kodierung nötig</w:t>
      </w:r>
      <w:r w:rsidR="00E953B5">
        <w:t xml:space="preserve">. </w:t>
      </w:r>
      <w:r w:rsidR="00F3061C">
        <w:t xml:space="preserve"> </w:t>
      </w:r>
      <w:r w:rsidR="00E953B5">
        <w:t xml:space="preserve">Ein weiterer Vorteil von einem Klassifikationsbaum ist, dass sie robust gegenüber </w:t>
      </w:r>
      <w:r w:rsidR="00E953B5" w:rsidRPr="00E953B5">
        <w:t>Variablentransformationen</w:t>
      </w:r>
      <w:r w:rsidR="00E953B5">
        <w:t xml:space="preserve"> sind u</w:t>
      </w:r>
      <w:r w:rsidR="001C4FE0">
        <w:t xml:space="preserve">nd man sich daher diesen Schritt sparen kann. </w:t>
      </w:r>
      <w:r w:rsidR="00073226">
        <w:t xml:space="preserve">Da die Vorhersage in unserem Fall auf eine Klassifikation von Diabetes </w:t>
      </w:r>
      <w:r w:rsidR="00433AC1">
        <w:t>oder</w:t>
      </w:r>
      <w:r w:rsidR="00073226">
        <w:t xml:space="preserve"> </w:t>
      </w:r>
      <w:r w:rsidR="00433AC1">
        <w:t>«Ja» oder «N</w:t>
      </w:r>
      <w:r w:rsidR="00073226">
        <w:t>ein</w:t>
      </w:r>
      <w:r w:rsidR="00433AC1">
        <w:t>»</w:t>
      </w:r>
      <w:r w:rsidR="00073226">
        <w:t xml:space="preserve"> fällt eignet sich ein Entscheidungsbaum sehr gut. </w:t>
      </w:r>
      <w:r w:rsidR="004C6422">
        <w:t xml:space="preserve"> </w:t>
      </w:r>
    </w:p>
    <w:p w14:paraId="41251387" w14:textId="6CC08356" w:rsidR="00D40D8A" w:rsidRDefault="00D40D8A" w:rsidP="00D40D8A">
      <w:pPr>
        <w:pStyle w:val="berschrift3"/>
      </w:pPr>
      <w:bookmarkStart w:id="25" w:name="_Toc151628137"/>
      <w:r>
        <w:t>Initialbaum</w:t>
      </w:r>
      <w:bookmarkEnd w:id="25"/>
    </w:p>
    <w:p w14:paraId="34872548" w14:textId="14DD3F09" w:rsidR="00DF27F9" w:rsidRDefault="00DE07B7" w:rsidP="008C2105">
      <w:r>
        <w:t xml:space="preserve">Da ein Entscheidungsbaum </w:t>
      </w:r>
      <w:r w:rsidR="00036D70">
        <w:t xml:space="preserve">nicht mehr </w:t>
      </w:r>
      <w:r w:rsidR="00015835">
        <w:t>gut interpretierbar ist</w:t>
      </w:r>
      <w:r w:rsidR="007B23E0">
        <w:t>,</w:t>
      </w:r>
      <w:r w:rsidR="00015835">
        <w:t xml:space="preserve"> wenn er eine hohe Anzahl Aufteilungen aufweist</w:t>
      </w:r>
      <w:r w:rsidR="007B23E0">
        <w:t>,</w:t>
      </w:r>
      <w:r w:rsidR="00015835">
        <w:t xml:space="preserve"> wurden bei der Erstellung die Parameter</w:t>
      </w:r>
      <w:r w:rsidR="008C2105">
        <w:t xml:space="preserve"> </w:t>
      </w:r>
      <w:proofErr w:type="spellStart"/>
      <w:r w:rsidR="008C2105">
        <w:t>minsplit</w:t>
      </w:r>
      <w:proofErr w:type="spellEnd"/>
      <w:r w:rsidR="008C2105">
        <w:t xml:space="preserve"> = 300, </w:t>
      </w:r>
      <w:proofErr w:type="spellStart"/>
      <w:r w:rsidR="008C2105">
        <w:t>minbucket</w:t>
      </w:r>
      <w:proofErr w:type="spellEnd"/>
      <w:r w:rsidR="008C2105">
        <w:t xml:space="preserve"> = </w:t>
      </w:r>
      <w:r w:rsidR="00C85507">
        <w:t>10</w:t>
      </w:r>
      <w:r w:rsidR="008C2105">
        <w:t xml:space="preserve">0, </w:t>
      </w:r>
      <w:proofErr w:type="spellStart"/>
      <w:r w:rsidR="008C2105">
        <w:t>maxdepth</w:t>
      </w:r>
      <w:proofErr w:type="spellEnd"/>
      <w:r w:rsidR="008C2105">
        <w:t xml:space="preserve"> = 8 mitgegeben.</w:t>
      </w:r>
      <w:r w:rsidR="00D27DB3">
        <w:t xml:space="preserve"> Diese bilden zusammen die </w:t>
      </w:r>
      <w:proofErr w:type="spellStart"/>
      <w:r w:rsidR="00D27DB3">
        <w:t>Stopregel</w:t>
      </w:r>
      <w:proofErr w:type="spellEnd"/>
      <w:r w:rsidR="00D27DB3">
        <w:t>.</w:t>
      </w:r>
      <w:r w:rsidR="008C2105">
        <w:t xml:space="preserve"> </w:t>
      </w:r>
      <w:proofErr w:type="spellStart"/>
      <w:r w:rsidR="0090463A">
        <w:t>Minsplit</w:t>
      </w:r>
      <w:proofErr w:type="spellEnd"/>
      <w:r w:rsidR="0090463A">
        <w:t xml:space="preserve"> </w:t>
      </w:r>
      <w:r w:rsidR="00314CA4">
        <w:t xml:space="preserve">gibt </w:t>
      </w:r>
      <w:r w:rsidR="006611C7">
        <w:t xml:space="preserve">dabei </w:t>
      </w:r>
      <w:r w:rsidR="00314CA4">
        <w:t>an wie viele Beobachtungen mindestens</w:t>
      </w:r>
      <w:r w:rsidR="006611C7">
        <w:t xml:space="preserve"> für einen Knoten</w:t>
      </w:r>
      <w:r w:rsidR="00314CA4">
        <w:t xml:space="preserve"> gemacht werden müssen, </w:t>
      </w:r>
      <w:r w:rsidR="00B6323F">
        <w:t>dass bei</w:t>
      </w:r>
      <w:r w:rsidR="006611C7">
        <w:t xml:space="preserve"> diesem Knoten gesplittet werden kann. </w:t>
      </w:r>
      <w:proofErr w:type="spellStart"/>
      <w:r w:rsidR="006E3E6B">
        <w:t>Minbucket</w:t>
      </w:r>
      <w:proofErr w:type="spellEnd"/>
      <w:r w:rsidR="006E3E6B">
        <w:t xml:space="preserve"> gibt einen Mindestwert an Beobachtungen pro Knoten vor und </w:t>
      </w:r>
      <w:proofErr w:type="spellStart"/>
      <w:r w:rsidR="00E24AA1">
        <w:t>Maxdepth</w:t>
      </w:r>
      <w:proofErr w:type="spellEnd"/>
      <w:r w:rsidR="00E24AA1">
        <w:t xml:space="preserve"> die grösste Tiefe des Baumes an. Mit diesen Werten wurde der Baum T0</w:t>
      </w:r>
      <w:r w:rsidR="00891A3A">
        <w:t xml:space="preserve"> (</w:t>
      </w:r>
      <w:r w:rsidR="00891A3A">
        <w:fldChar w:fldCharType="begin"/>
      </w:r>
      <w:r w:rsidR="00891A3A">
        <w:instrText xml:space="preserve"> REF _Ref151589248 \h </w:instrText>
      </w:r>
      <w:r w:rsidR="00891A3A">
        <w:fldChar w:fldCharType="separate"/>
      </w:r>
      <w:r w:rsidR="00891A3A">
        <w:t xml:space="preserve">Abbildung </w:t>
      </w:r>
      <w:r w:rsidR="00706B22">
        <w:rPr>
          <w:noProof/>
        </w:rPr>
        <w:t>14</w:t>
      </w:r>
      <w:r w:rsidR="00891A3A">
        <w:fldChar w:fldCharType="end"/>
      </w:r>
      <w:r w:rsidR="00891A3A">
        <w:t>) ist erstellt.</w:t>
      </w:r>
    </w:p>
    <w:p w14:paraId="37661A99" w14:textId="57709AE7" w:rsidR="000A16F4" w:rsidRDefault="00D40D8A" w:rsidP="008C2105">
      <w:r>
        <w:rPr>
          <w:noProof/>
        </w:rPr>
        <w:drawing>
          <wp:inline distT="0" distB="0" distL="0" distR="0" wp14:anchorId="0C235DD0" wp14:editId="48E760BB">
            <wp:extent cx="2273643" cy="2810551"/>
            <wp:effectExtent l="0" t="0" r="0" b="0"/>
            <wp:docPr id="2091538971" name="Picture 209153897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38971" name="Picture 1" descr="A screenshot of a computer scree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31268" cy="2881783"/>
                    </a:xfrm>
                    <a:prstGeom prst="rect">
                      <a:avLst/>
                    </a:prstGeom>
                  </pic:spPr>
                </pic:pic>
              </a:graphicData>
            </a:graphic>
          </wp:inline>
        </w:drawing>
      </w:r>
    </w:p>
    <w:p w14:paraId="49838366" w14:textId="7752F5F0" w:rsidR="00D40D8A" w:rsidRDefault="00D40D8A" w:rsidP="00D40D8A">
      <w:pPr>
        <w:pStyle w:val="Beschriftung"/>
      </w:pPr>
      <w:bookmarkStart w:id="26" w:name="_Ref151589248"/>
      <w:r>
        <w:t xml:space="preserve">Abbildung </w:t>
      </w:r>
      <w:r w:rsidR="00B71ED2">
        <w:t xml:space="preserve">14 </w:t>
      </w:r>
      <w:fldSimple w:instr=" SEQ Abbildung \* ARABIC "/>
      <w:bookmarkEnd w:id="26"/>
      <w:r>
        <w:t xml:space="preserve"> </w:t>
      </w:r>
      <w:r w:rsidR="00DB3F16">
        <w:t>-</w:t>
      </w:r>
      <w:r>
        <w:t xml:space="preserve"> Baum T0 (ohne </w:t>
      </w:r>
      <w:proofErr w:type="spellStart"/>
      <w:r>
        <w:t>Pruning</w:t>
      </w:r>
      <w:proofErr w:type="spellEnd"/>
      <w:r>
        <w:t>)</w:t>
      </w:r>
    </w:p>
    <w:p w14:paraId="3982C2BD" w14:textId="08AD7D52" w:rsidR="000A16F4" w:rsidRDefault="00EB5CF9" w:rsidP="00EB5CF9">
      <w:pPr>
        <w:pStyle w:val="berschrift3"/>
      </w:pPr>
      <w:bookmarkStart w:id="27" w:name="_Toc151628138"/>
      <w:proofErr w:type="spellStart"/>
      <w:r>
        <w:lastRenderedPageBreak/>
        <w:t>Pruning</w:t>
      </w:r>
      <w:bookmarkEnd w:id="27"/>
      <w:proofErr w:type="spellEnd"/>
    </w:p>
    <w:p w14:paraId="2F579BE9" w14:textId="56B9E576" w:rsidR="00EB5CF9" w:rsidRPr="00EB5CF9" w:rsidRDefault="00EB5CF9" w:rsidP="00EB5CF9">
      <w:r>
        <w:t xml:space="preserve">Der Initialbaum </w:t>
      </w:r>
      <w:r w:rsidR="00560024">
        <w:t xml:space="preserve">ist </w:t>
      </w:r>
      <w:r w:rsidR="00490F09">
        <w:t xml:space="preserve">mit seinen 9 Endknoten noch deutlich zu gross und somit nur schwer interpretierbar. Aufgrund dessen wurde </w:t>
      </w:r>
      <w:proofErr w:type="spellStart"/>
      <w:r w:rsidR="005D1BA1">
        <w:t>Pruning</w:t>
      </w:r>
      <w:proofErr w:type="spellEnd"/>
      <w:r w:rsidR="005D1BA1">
        <w:t xml:space="preserve"> eingesetzt. Dafür wurden zuerst die </w:t>
      </w:r>
      <w:r w:rsidR="008652F5">
        <w:t>CP</w:t>
      </w:r>
      <w:r w:rsidR="005D1BA1">
        <w:t>-Werte der möglichen Bäume</w:t>
      </w:r>
      <w:r w:rsidR="000C02A6">
        <w:t xml:space="preserve"> berechnet. </w:t>
      </w:r>
      <w:r w:rsidR="008652F5">
        <w:t xml:space="preserve">Im CP-Plot </w:t>
      </w:r>
      <w:r w:rsidR="004145DB">
        <w:t>(</w:t>
      </w:r>
      <w:r w:rsidR="00BE59B3">
        <w:fldChar w:fldCharType="begin"/>
      </w:r>
      <w:r w:rsidR="00BE59B3">
        <w:instrText xml:space="preserve"> REF _Ref151662077 \h </w:instrText>
      </w:r>
      <w:r w:rsidR="00BE59B3">
        <w:fldChar w:fldCharType="separate"/>
      </w:r>
      <w:r w:rsidR="00BE59B3">
        <w:t xml:space="preserve">Abbildung </w:t>
      </w:r>
      <w:r w:rsidR="00BE59B3">
        <w:rPr>
          <w:noProof/>
        </w:rPr>
        <w:t>15</w:t>
      </w:r>
      <w:r w:rsidR="00BE59B3">
        <w:fldChar w:fldCharType="end"/>
      </w:r>
      <w:r w:rsidR="004145DB">
        <w:t>)</w:t>
      </w:r>
      <w:r w:rsidR="00BE59B3">
        <w:t xml:space="preserve"> </w:t>
      </w:r>
      <w:r w:rsidR="0057394A">
        <w:t xml:space="preserve">kann deutlich gesehen werden, dass der relative Fehler </w:t>
      </w:r>
      <w:r w:rsidR="004E59F7">
        <w:t xml:space="preserve">bei Bäumen bis zu drei Endknoten stetig abnimmt. Bei Bäumen mit mehr als drei Endknoten kann kaum noch eine Verbesserung festgestellt werden. </w:t>
      </w:r>
      <w:r w:rsidR="00C573D7">
        <w:t xml:space="preserve">Der Baum T0 wird daher mit dem CP-Wert 0.0059 </w:t>
      </w:r>
      <w:proofErr w:type="spellStart"/>
      <w:r w:rsidR="00C573D7">
        <w:t>geprunt</w:t>
      </w:r>
      <w:proofErr w:type="spellEnd"/>
      <w:r w:rsidR="00C573D7">
        <w:t xml:space="preserve">. Dabei kommt </w:t>
      </w:r>
      <w:r w:rsidR="007333AE">
        <w:t xml:space="preserve">der Baum T heraus. Dieser Baum hat nur noch 2 Splits und somit 3 Endknoten. </w:t>
      </w:r>
      <w:r w:rsidR="00066223">
        <w:t xml:space="preserve">Der Finale Baum ist somit sehr einfach </w:t>
      </w:r>
      <w:r w:rsidR="008F0FFC">
        <w:t xml:space="preserve">interpretierbar. </w:t>
      </w:r>
    </w:p>
    <w:p w14:paraId="196A8814" w14:textId="77777777" w:rsidR="00315C12" w:rsidRDefault="00D40D8A" w:rsidP="00315C12">
      <w:pPr>
        <w:pStyle w:val="Beschriftung"/>
        <w:keepNext/>
      </w:pPr>
      <w:r>
        <w:rPr>
          <w:noProof/>
        </w:rPr>
        <w:drawing>
          <wp:inline distT="0" distB="0" distL="0" distR="0" wp14:anchorId="3E6AECB7" wp14:editId="1EACE06F">
            <wp:extent cx="2557849" cy="3161871"/>
            <wp:effectExtent l="0" t="0" r="0" b="635"/>
            <wp:docPr id="1475912256" name="Picture 1475912256"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2256" name="Picture 3" descr="A graph with a line and number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2557849" cy="3161871"/>
                    </a:xfrm>
                    <a:prstGeom prst="rect">
                      <a:avLst/>
                    </a:prstGeom>
                  </pic:spPr>
                </pic:pic>
              </a:graphicData>
            </a:graphic>
          </wp:inline>
        </w:drawing>
      </w:r>
    </w:p>
    <w:p w14:paraId="26F31726" w14:textId="7A060C7C" w:rsidR="00315C12" w:rsidRDefault="00315C12" w:rsidP="00315C12">
      <w:pPr>
        <w:pStyle w:val="Beschriftung"/>
      </w:pPr>
      <w:bookmarkStart w:id="28" w:name="_Ref151662077"/>
      <w:r>
        <w:t xml:space="preserve">Abbildung </w:t>
      </w:r>
      <w:r w:rsidR="00B71ED2">
        <w:t>15</w:t>
      </w:r>
      <w:fldSimple w:instr=" SEQ Abbildung \* ARABIC "/>
      <w:bookmarkEnd w:id="28"/>
      <w:r>
        <w:t xml:space="preserve"> </w:t>
      </w:r>
      <w:r w:rsidR="00DB3F16">
        <w:t xml:space="preserve">- </w:t>
      </w:r>
      <w:r>
        <w:t>CP-Plot</w:t>
      </w:r>
    </w:p>
    <w:p w14:paraId="762BB4C3" w14:textId="77777777" w:rsidR="00315C12" w:rsidRDefault="008F0FFC" w:rsidP="00315C12">
      <w:pPr>
        <w:pStyle w:val="Beschriftung"/>
        <w:keepNext/>
      </w:pPr>
      <w:r>
        <w:rPr>
          <w:noProof/>
        </w:rPr>
        <w:lastRenderedPageBreak/>
        <w:drawing>
          <wp:inline distT="0" distB="0" distL="0" distR="0" wp14:anchorId="23CBC364" wp14:editId="5E9DDA95">
            <wp:extent cx="2817341" cy="3482642"/>
            <wp:effectExtent l="0" t="0" r="2540" b="0"/>
            <wp:docPr id="1004049184" name="Picture 1004049184" descr="A diagram of blood glucose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9184" name="Picture 2" descr="A diagram of blood glucose leve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17341" cy="3482642"/>
                    </a:xfrm>
                    <a:prstGeom prst="rect">
                      <a:avLst/>
                    </a:prstGeom>
                  </pic:spPr>
                </pic:pic>
              </a:graphicData>
            </a:graphic>
          </wp:inline>
        </w:drawing>
      </w:r>
    </w:p>
    <w:p w14:paraId="168D072D" w14:textId="5D12AF8C" w:rsidR="008F0FFC" w:rsidRDefault="00315C12" w:rsidP="00315C12">
      <w:pPr>
        <w:pStyle w:val="Beschriftung"/>
      </w:pPr>
      <w:r>
        <w:t xml:space="preserve">Abbildung </w:t>
      </w:r>
      <w:r w:rsidR="00B71ED2">
        <w:t>16</w:t>
      </w:r>
      <w:fldSimple w:instr=" SEQ Abbildung \* ARABIC "/>
      <w:r>
        <w:t xml:space="preserve"> </w:t>
      </w:r>
      <w:r w:rsidR="00DB3F16">
        <w:t xml:space="preserve">- </w:t>
      </w:r>
      <w:r>
        <w:t>Baum T (</w:t>
      </w:r>
      <w:proofErr w:type="spellStart"/>
      <w:r>
        <w:t>geprunt</w:t>
      </w:r>
      <w:proofErr w:type="spellEnd"/>
      <w:r>
        <w:t>)</w:t>
      </w:r>
    </w:p>
    <w:p w14:paraId="4F184523" w14:textId="0D669362" w:rsidR="008F0FFC" w:rsidRDefault="008F0FFC" w:rsidP="008F0FFC">
      <w:pPr>
        <w:pStyle w:val="Beschriftung"/>
      </w:pPr>
    </w:p>
    <w:p w14:paraId="0031C4E0" w14:textId="767F1DA7" w:rsidR="008F0FFC" w:rsidRDefault="004E390C" w:rsidP="004E390C">
      <w:pPr>
        <w:pStyle w:val="berschrift3"/>
      </w:pPr>
      <w:bookmarkStart w:id="29" w:name="_Toc151628139"/>
      <w:r>
        <w:t>Evaluation</w:t>
      </w:r>
      <w:bookmarkEnd w:id="29"/>
    </w:p>
    <w:p w14:paraId="5EEBA4D9" w14:textId="57E806C1" w:rsidR="002452B2" w:rsidRDefault="007263D8" w:rsidP="004E390C">
      <w:r>
        <w:t xml:space="preserve">Um die Perfomance </w:t>
      </w:r>
      <w:r w:rsidR="000B340A">
        <w:t>dieses Baumes zu evaluieren, wurde</w:t>
      </w:r>
      <w:r w:rsidR="000F4BD3">
        <w:t xml:space="preserve"> mit dem Baum eine Voraussage für die Testdaten gemacht</w:t>
      </w:r>
      <w:r w:rsidR="00107CD8">
        <w:t xml:space="preserve"> und mit </w:t>
      </w:r>
      <w:r w:rsidR="002452B2">
        <w:t xml:space="preserve">den </w:t>
      </w:r>
      <w:r w:rsidR="00FD6681">
        <w:t>Beobachtungen der Testdaten</w:t>
      </w:r>
      <w:r w:rsidR="002452B2">
        <w:t xml:space="preserve"> verglichen. </w:t>
      </w:r>
    </w:p>
    <w:p w14:paraId="665C143D" w14:textId="7EA3CD52" w:rsidR="004F293B" w:rsidRDefault="00E31318" w:rsidP="00A13B0B">
      <w:r>
        <w:t>Die Werte können in einer Konfusionsmatrix zusammengefasst werden</w:t>
      </w:r>
      <w:r w:rsidR="00E40628">
        <w:t xml:space="preserve">. </w:t>
      </w:r>
      <w:r w:rsidR="003E540B">
        <w:t xml:space="preserve">Der Wert Null </w:t>
      </w:r>
      <w:r w:rsidR="00FE3387">
        <w:t xml:space="preserve">bedeutet hier, dass die </w:t>
      </w:r>
      <w:r w:rsidR="00D25D53">
        <w:t xml:space="preserve">Person gesund bzw. nicht an Diabetes erkrankt ist. </w:t>
      </w:r>
      <w:r w:rsidR="00730A8E">
        <w:t>Die Fragestellung ist hierbei</w:t>
      </w:r>
      <w:r w:rsidR="00072F24">
        <w:t>:</w:t>
      </w:r>
      <w:r w:rsidR="00730A8E">
        <w:t xml:space="preserve"> </w:t>
      </w:r>
      <w:r w:rsidR="00072F24">
        <w:t>«</w:t>
      </w:r>
      <w:r w:rsidR="00730A8E">
        <w:t xml:space="preserve">ist </w:t>
      </w:r>
      <w:r w:rsidR="009D0673">
        <w:t>die untersuchte</w:t>
      </w:r>
      <w:r w:rsidR="00730A8E">
        <w:t xml:space="preserve"> </w:t>
      </w:r>
      <w:r w:rsidR="00072F24">
        <w:t xml:space="preserve">Person </w:t>
      </w:r>
      <w:r w:rsidR="00072F24" w:rsidRPr="000E5B41">
        <w:rPr>
          <w:u w:val="single"/>
        </w:rPr>
        <w:t>nicht</w:t>
      </w:r>
      <w:r w:rsidR="00072F24">
        <w:t xml:space="preserve"> an Diabetes erkrankt?»</w:t>
      </w:r>
      <w:r w:rsidR="003E540B">
        <w:t>. Da dies</w:t>
      </w:r>
      <w:r w:rsidR="009D0673">
        <w:t>e Verneinung</w:t>
      </w:r>
      <w:r w:rsidR="003E540B">
        <w:t xml:space="preserve"> eventuell zu Verwirrungen führen kann, wurde </w:t>
      </w:r>
      <w:r w:rsidR="009D0673">
        <w:t xml:space="preserve">die Konfusionsmatrix mit den Interpretationen ergänzt. </w:t>
      </w:r>
    </w:p>
    <w:p w14:paraId="01F9F55F" w14:textId="77777777" w:rsidR="00A13B0B" w:rsidRDefault="00A13B0B" w:rsidP="00A13B0B"/>
    <w:tbl>
      <w:tblPr>
        <w:tblStyle w:val="Tabellenraster"/>
        <w:tblW w:w="0" w:type="auto"/>
        <w:tblLook w:val="04A0" w:firstRow="1" w:lastRow="0" w:firstColumn="1" w:lastColumn="0" w:noHBand="0" w:noVBand="1"/>
      </w:tblPr>
      <w:tblGrid>
        <w:gridCol w:w="2265"/>
        <w:gridCol w:w="520"/>
        <w:gridCol w:w="3150"/>
        <w:gridCol w:w="3125"/>
      </w:tblGrid>
      <w:tr w:rsidR="00E8798E" w14:paraId="613E75A5" w14:textId="77777777" w:rsidTr="00E8798E">
        <w:tc>
          <w:tcPr>
            <w:tcW w:w="2785" w:type="dxa"/>
            <w:gridSpan w:val="2"/>
            <w:vMerge w:val="restart"/>
          </w:tcPr>
          <w:p w14:paraId="1B98D049" w14:textId="23E6EA98" w:rsidR="00E8798E" w:rsidRDefault="00E8798E" w:rsidP="00891A3A">
            <w:pPr>
              <w:keepNext/>
            </w:pPr>
            <w:r>
              <w:t>Konfusionsmatrix</w:t>
            </w:r>
          </w:p>
        </w:tc>
        <w:tc>
          <w:tcPr>
            <w:tcW w:w="6275" w:type="dxa"/>
            <w:gridSpan w:val="2"/>
          </w:tcPr>
          <w:p w14:paraId="24580EDA" w14:textId="274B0C0C" w:rsidR="00E8798E" w:rsidRDefault="00E8798E" w:rsidP="00891A3A">
            <w:pPr>
              <w:keepNext/>
            </w:pPr>
            <w:r>
              <w:t>Beobachtungen</w:t>
            </w:r>
          </w:p>
        </w:tc>
      </w:tr>
      <w:tr w:rsidR="00E8798E" w14:paraId="67F5AE05" w14:textId="77777777" w:rsidTr="00E8798E">
        <w:tc>
          <w:tcPr>
            <w:tcW w:w="2785" w:type="dxa"/>
            <w:gridSpan w:val="2"/>
            <w:vMerge/>
          </w:tcPr>
          <w:p w14:paraId="4DE88480" w14:textId="77777777" w:rsidR="00E8798E" w:rsidRDefault="00E8798E" w:rsidP="00891A3A">
            <w:pPr>
              <w:keepNext/>
            </w:pPr>
          </w:p>
        </w:tc>
        <w:tc>
          <w:tcPr>
            <w:tcW w:w="3150" w:type="dxa"/>
          </w:tcPr>
          <w:p w14:paraId="6C2FF598" w14:textId="39EE1030" w:rsidR="00E8798E" w:rsidRDefault="00F602D4" w:rsidP="00891A3A">
            <w:pPr>
              <w:keepNext/>
            </w:pPr>
            <w:r>
              <w:t>0</w:t>
            </w:r>
          </w:p>
        </w:tc>
        <w:tc>
          <w:tcPr>
            <w:tcW w:w="3125" w:type="dxa"/>
          </w:tcPr>
          <w:p w14:paraId="06EDB2EC" w14:textId="1712979C" w:rsidR="00E8798E" w:rsidRDefault="00F602D4" w:rsidP="00891A3A">
            <w:pPr>
              <w:keepNext/>
            </w:pPr>
            <w:r>
              <w:t>1</w:t>
            </w:r>
          </w:p>
        </w:tc>
      </w:tr>
      <w:tr w:rsidR="00E8798E" w14:paraId="3FBBEE77" w14:textId="77777777" w:rsidTr="00E8798E">
        <w:trPr>
          <w:trHeight w:val="953"/>
        </w:trPr>
        <w:tc>
          <w:tcPr>
            <w:tcW w:w="2265" w:type="dxa"/>
            <w:vMerge w:val="restart"/>
          </w:tcPr>
          <w:p w14:paraId="5721EF0D" w14:textId="0C8CC315" w:rsidR="00E8798E" w:rsidRDefault="00E8798E" w:rsidP="00891A3A">
            <w:pPr>
              <w:keepNext/>
            </w:pPr>
            <w:r>
              <w:t>Voraussage</w:t>
            </w:r>
          </w:p>
        </w:tc>
        <w:tc>
          <w:tcPr>
            <w:tcW w:w="520" w:type="dxa"/>
          </w:tcPr>
          <w:p w14:paraId="4BDC9B84" w14:textId="644CC5D4" w:rsidR="00E8798E" w:rsidRDefault="00F602D4" w:rsidP="00891A3A">
            <w:pPr>
              <w:keepNext/>
            </w:pPr>
            <w:r>
              <w:t>0</w:t>
            </w:r>
          </w:p>
        </w:tc>
        <w:tc>
          <w:tcPr>
            <w:tcW w:w="3150" w:type="dxa"/>
          </w:tcPr>
          <w:p w14:paraId="10F3DC63" w14:textId="051F6351" w:rsidR="00E8798E" w:rsidRDefault="00E8798E" w:rsidP="00891A3A">
            <w:pPr>
              <w:keepNext/>
            </w:pPr>
            <w:r>
              <w:t>TP</w:t>
            </w:r>
            <w:r w:rsidR="00A96ADA">
              <w:t>:</w:t>
            </w:r>
            <w:r>
              <w:t xml:space="preserve"> </w:t>
            </w:r>
            <w:r w:rsidR="00F47A30">
              <w:t>18377</w:t>
            </w:r>
            <w:r w:rsidR="00A96ADA">
              <w:t xml:space="preserve"> =&gt; 0.92%</w:t>
            </w:r>
          </w:p>
          <w:p w14:paraId="6946EFF7" w14:textId="230D901F" w:rsidR="000E5B41" w:rsidRDefault="000E5B41" w:rsidP="00891A3A">
            <w:pPr>
              <w:keepNext/>
            </w:pPr>
            <w:r>
              <w:t>Person hat kein Diabetes und wurde als solches erkannt</w:t>
            </w:r>
          </w:p>
        </w:tc>
        <w:tc>
          <w:tcPr>
            <w:tcW w:w="3125" w:type="dxa"/>
          </w:tcPr>
          <w:p w14:paraId="758428B0" w14:textId="7E964B81" w:rsidR="00E8798E" w:rsidRDefault="00E40628" w:rsidP="00891A3A">
            <w:pPr>
              <w:keepNext/>
            </w:pPr>
            <w:r>
              <w:t>FP</w:t>
            </w:r>
            <w:r w:rsidR="00A96ADA">
              <w:t>:</w:t>
            </w:r>
            <w:r>
              <w:t xml:space="preserve"> </w:t>
            </w:r>
            <w:r w:rsidR="00F47A30">
              <w:t>519</w:t>
            </w:r>
            <w:r w:rsidR="00A96ADA">
              <w:t xml:space="preserve"> =&gt; 0.025 %</w:t>
            </w:r>
          </w:p>
          <w:p w14:paraId="6170CED7" w14:textId="750573AA" w:rsidR="00B730F2" w:rsidRDefault="00B730F2" w:rsidP="00891A3A">
            <w:pPr>
              <w:keepNext/>
            </w:pPr>
            <w:r>
              <w:t xml:space="preserve">Person ist krank, wurde jedoch fälschlicherweise als gesund eingestuft. </w:t>
            </w:r>
          </w:p>
        </w:tc>
      </w:tr>
      <w:tr w:rsidR="00E8798E" w14:paraId="0FE424E8" w14:textId="77777777" w:rsidTr="00E8798E">
        <w:trPr>
          <w:trHeight w:val="1070"/>
        </w:trPr>
        <w:tc>
          <w:tcPr>
            <w:tcW w:w="2265" w:type="dxa"/>
            <w:vMerge/>
          </w:tcPr>
          <w:p w14:paraId="27B81556" w14:textId="77777777" w:rsidR="00E8798E" w:rsidRDefault="00E8798E" w:rsidP="00891A3A">
            <w:pPr>
              <w:keepNext/>
            </w:pPr>
          </w:p>
        </w:tc>
        <w:tc>
          <w:tcPr>
            <w:tcW w:w="520" w:type="dxa"/>
          </w:tcPr>
          <w:p w14:paraId="5C17505E" w14:textId="05F5AF0C" w:rsidR="00E8798E" w:rsidRDefault="00F602D4" w:rsidP="00891A3A">
            <w:pPr>
              <w:keepNext/>
            </w:pPr>
            <w:r>
              <w:t>1</w:t>
            </w:r>
          </w:p>
        </w:tc>
        <w:tc>
          <w:tcPr>
            <w:tcW w:w="3150" w:type="dxa"/>
          </w:tcPr>
          <w:p w14:paraId="0067B011" w14:textId="007D6959" w:rsidR="00E8798E" w:rsidRDefault="00E40628" w:rsidP="00891A3A">
            <w:pPr>
              <w:keepNext/>
            </w:pPr>
            <w:r>
              <w:t>FN</w:t>
            </w:r>
            <w:r w:rsidR="00A96ADA">
              <w:t>:</w:t>
            </w:r>
            <w:r>
              <w:t xml:space="preserve"> </w:t>
            </w:r>
            <w:r w:rsidR="00F47A30">
              <w:t>0</w:t>
            </w:r>
            <w:r w:rsidR="00A96ADA">
              <w:t xml:space="preserve"> =&gt; 0%</w:t>
            </w:r>
          </w:p>
          <w:p w14:paraId="057314F9" w14:textId="3C33E2F2" w:rsidR="000F2330" w:rsidRDefault="000F2330" w:rsidP="00891A3A">
            <w:pPr>
              <w:keepNext/>
            </w:pPr>
            <w:r>
              <w:t xml:space="preserve">Person ist gesund, wurde jedoch </w:t>
            </w:r>
            <w:r w:rsidR="00B730F2">
              <w:t xml:space="preserve">fälschlicherweise als krank eingestuft. </w:t>
            </w:r>
          </w:p>
        </w:tc>
        <w:tc>
          <w:tcPr>
            <w:tcW w:w="3125" w:type="dxa"/>
          </w:tcPr>
          <w:p w14:paraId="735990D6" w14:textId="4410C343" w:rsidR="00E8798E" w:rsidRDefault="00F47A30" w:rsidP="00891A3A">
            <w:pPr>
              <w:keepNext/>
            </w:pPr>
            <w:r>
              <w:t>TN</w:t>
            </w:r>
            <w:r w:rsidR="00A96ADA">
              <w:t>:</w:t>
            </w:r>
            <w:r>
              <w:t xml:space="preserve"> 1104</w:t>
            </w:r>
            <w:r w:rsidR="00A96ADA">
              <w:t xml:space="preserve"> =&gt; 0.05%</w:t>
            </w:r>
          </w:p>
          <w:p w14:paraId="2AF83A5F" w14:textId="5F5B444A" w:rsidR="000E5B41" w:rsidRDefault="000E5B41" w:rsidP="0041044C">
            <w:pPr>
              <w:keepNext/>
            </w:pPr>
            <w:r>
              <w:t>Person ist an Diabetes erkrankt</w:t>
            </w:r>
            <w:r w:rsidR="000F2330">
              <w:t xml:space="preserve"> und wurde als solche erkannt. </w:t>
            </w:r>
          </w:p>
        </w:tc>
      </w:tr>
    </w:tbl>
    <w:p w14:paraId="5E503AD2" w14:textId="07B37CA5" w:rsidR="00EC201E" w:rsidRDefault="0041044C" w:rsidP="00EC201E">
      <w:pPr>
        <w:pStyle w:val="Beschriftung"/>
      </w:pPr>
      <w:r>
        <w:t xml:space="preserve">Tabelle </w:t>
      </w:r>
      <w:fldSimple w:instr=" SEQ Tabelle \* ARABIC ">
        <w:r>
          <w:rPr>
            <w:noProof/>
          </w:rPr>
          <w:t>3</w:t>
        </w:r>
      </w:fldSimple>
      <w:r w:rsidR="00EC201E">
        <w:t xml:space="preserve"> </w:t>
      </w:r>
      <w:r w:rsidR="00EC201E" w:rsidRPr="001B0029">
        <w:t>- Konfusionsmatrix Entscheidungsbaum</w:t>
      </w:r>
    </w:p>
    <w:p w14:paraId="11EF1D47" w14:textId="21D75E7A" w:rsidR="00073226" w:rsidRDefault="00A96ADA" w:rsidP="00E04101">
      <w:pPr>
        <w:keepNext/>
      </w:pPr>
      <w:r>
        <w:t xml:space="preserve">Wie man </w:t>
      </w:r>
      <w:r w:rsidR="004F293B">
        <w:t xml:space="preserve">in </w:t>
      </w:r>
      <w:r w:rsidR="004F293B">
        <w:fldChar w:fldCharType="begin"/>
      </w:r>
      <w:r w:rsidR="004F293B">
        <w:instrText xml:space="preserve"> REF _Ref151591889 \h </w:instrText>
      </w:r>
      <w:r w:rsidR="004F293B">
        <w:fldChar w:fldCharType="separate"/>
      </w:r>
      <w:r w:rsidR="004F293B">
        <w:t xml:space="preserve">Tabelle </w:t>
      </w:r>
      <w:r w:rsidR="004F293B">
        <w:rPr>
          <w:noProof/>
        </w:rPr>
        <w:t>2</w:t>
      </w:r>
      <w:r w:rsidR="004F293B">
        <w:fldChar w:fldCharType="end"/>
      </w:r>
      <w:r w:rsidR="004F293B">
        <w:t xml:space="preserve"> gut erkennen kann, werden die meisten Personen </w:t>
      </w:r>
      <w:r w:rsidR="00CF73D4">
        <w:t>richtig klassifiziert. Die</w:t>
      </w:r>
      <w:r w:rsidR="00381B6D">
        <w:t xml:space="preserve"> Genauigkeit (Accuracy)</w:t>
      </w:r>
      <w:r w:rsidR="00AB077A">
        <w:t xml:space="preserve"> vom Klassifikationsbaum über den Testdaten </w:t>
      </w:r>
      <w:r w:rsidR="00381B6D">
        <w:t>ist</w:t>
      </w:r>
      <w:r w:rsidR="00AB077A">
        <w:t xml:space="preserve"> 0.974. </w:t>
      </w:r>
      <w:r w:rsidR="007276A4">
        <w:t xml:space="preserve">Jedoch liegt die </w:t>
      </w:r>
      <w:proofErr w:type="spellStart"/>
      <w:r w:rsidR="007276A4">
        <w:t>No</w:t>
      </w:r>
      <w:proofErr w:type="spellEnd"/>
      <w:r w:rsidR="007276A4">
        <w:t xml:space="preserve">-Information-rate bei 0.9188 (dies </w:t>
      </w:r>
      <w:r w:rsidR="008F4318">
        <w:t xml:space="preserve">wäre die </w:t>
      </w:r>
      <w:r w:rsidR="00F35347">
        <w:t>Genauigkeit,</w:t>
      </w:r>
      <w:r w:rsidR="008F4318">
        <w:t xml:space="preserve"> wenn einfach jeweils der häufigere Wert vorausgesagt wird. Dies ist bei unseren Daten jedoch nicht überraschend</w:t>
      </w:r>
      <w:r w:rsidR="00F35347">
        <w:t xml:space="preserve"> da viel mehr gesunde als </w:t>
      </w:r>
      <w:r w:rsidR="00F35347">
        <w:lastRenderedPageBreak/>
        <w:t xml:space="preserve">erkrankte Personen </w:t>
      </w:r>
      <w:r w:rsidR="00803401">
        <w:t xml:space="preserve">in den Daten enthalten sind. </w:t>
      </w:r>
      <w:r w:rsidR="008F4318">
        <w:t xml:space="preserve"> </w:t>
      </w:r>
      <w:r w:rsidR="00FB7A1D">
        <w:t>Die S</w:t>
      </w:r>
      <w:r w:rsidR="00E709CB">
        <w:t>pezifität</w:t>
      </w:r>
      <w:r w:rsidR="00FB7A1D">
        <w:t xml:space="preserve"> für das </w:t>
      </w:r>
      <w:r w:rsidR="00E709CB">
        <w:t>Erkennen</w:t>
      </w:r>
      <w:r w:rsidR="00FB7A1D">
        <w:t xml:space="preserve"> von gesunden Personen ist bei 1.0 sehr hoch</w:t>
      </w:r>
      <w:r w:rsidR="00E709CB">
        <w:t xml:space="preserve">. Dies kommt daher, dass keine einzige Person fälschlicherweise als krank eingestuft wurde. </w:t>
      </w:r>
      <w:r w:rsidR="00891A60">
        <w:t>Die Sensitivität</w:t>
      </w:r>
      <w:r w:rsidR="00AF75B6">
        <w:t xml:space="preserve"> (Recall)</w:t>
      </w:r>
      <w:r w:rsidR="00891A60">
        <w:t xml:space="preserve"> liegt bei 0.68. </w:t>
      </w:r>
    </w:p>
    <w:p w14:paraId="5190D85D" w14:textId="581BFB5E" w:rsidR="00223681" w:rsidRDefault="00194240" w:rsidP="00223681">
      <w:pPr>
        <w:pStyle w:val="berschrift2"/>
      </w:pPr>
      <w:bookmarkStart w:id="30" w:name="_Toc151628140"/>
      <w:r>
        <w:t>Logistische Regression</w:t>
      </w:r>
      <w:bookmarkEnd w:id="30"/>
    </w:p>
    <w:p w14:paraId="5915E29A" w14:textId="385AD04F" w:rsidR="00223681" w:rsidRDefault="00223681" w:rsidP="00223681">
      <w:r>
        <w:t xml:space="preserve">Das Logistische Model eignet sich ebenfalls als binäre Klassifikation. </w:t>
      </w:r>
      <w:r w:rsidR="00B34EA1">
        <w:t>Hierbei wurden folgende Model</w:t>
      </w:r>
      <w:r w:rsidR="00B42576">
        <w:t>l</w:t>
      </w:r>
      <w:r w:rsidR="00B34EA1">
        <w:t>e generiert.</w:t>
      </w:r>
    </w:p>
    <w:p w14:paraId="5C36DC3C" w14:textId="02E67392" w:rsidR="00194240" w:rsidRPr="00194240" w:rsidRDefault="00E628C3" w:rsidP="00194240">
      <w:r>
        <w:t>Das volle Model beinhaltet sämtliche Prädiktoren. Mit der Vorwärts und der Rückw</w:t>
      </w:r>
      <w:r w:rsidR="00B42576">
        <w:t>ä</w:t>
      </w:r>
      <w:r>
        <w:t xml:space="preserve">rtselimination wurde </w:t>
      </w:r>
      <w:r w:rsidR="00B42576">
        <w:t>dasselbe</w:t>
      </w:r>
      <w:r>
        <w:t xml:space="preserve"> (volle) Model generiert. Es wurden daher zwei weitere </w:t>
      </w:r>
      <w:r w:rsidR="00B42576">
        <w:t>Modelle</w:t>
      </w:r>
      <w:r>
        <w:t xml:space="preserve"> manuell generiert:</w:t>
      </w:r>
    </w:p>
    <w:p w14:paraId="06C1D041" w14:textId="44669CD8" w:rsidR="00E628C3" w:rsidRDefault="00E628C3" w:rsidP="00194240">
      <w:r>
        <w:t xml:space="preserve">Manuelles Model 1: </w:t>
      </w:r>
      <w:proofErr w:type="spellStart"/>
      <w:r w:rsidR="00E36AF2" w:rsidRPr="00E36AF2">
        <w:t>diabetes</w:t>
      </w:r>
      <w:proofErr w:type="spellEnd"/>
      <w:r w:rsidR="00E36AF2" w:rsidRPr="00E36AF2">
        <w:t xml:space="preserve"> ~ </w:t>
      </w:r>
      <w:proofErr w:type="spellStart"/>
      <w:r w:rsidR="00E36AF2" w:rsidRPr="00E36AF2">
        <w:t>age</w:t>
      </w:r>
      <w:proofErr w:type="spellEnd"/>
      <w:r w:rsidR="00E36AF2" w:rsidRPr="00E36AF2">
        <w:t xml:space="preserve"> + </w:t>
      </w:r>
      <w:proofErr w:type="spellStart"/>
      <w:r w:rsidR="00E36AF2" w:rsidRPr="00E36AF2">
        <w:t>bmi</w:t>
      </w:r>
      <w:proofErr w:type="spellEnd"/>
      <w:r w:rsidR="00E36AF2" w:rsidRPr="00E36AF2">
        <w:t xml:space="preserve"> + HbA1c_level + </w:t>
      </w:r>
      <w:proofErr w:type="spellStart"/>
      <w:r w:rsidR="00E36AF2" w:rsidRPr="00E36AF2">
        <w:t>blood_glucose_level</w:t>
      </w:r>
      <w:proofErr w:type="spellEnd"/>
    </w:p>
    <w:p w14:paraId="158306B6" w14:textId="68C3E54A" w:rsidR="00E36AF2" w:rsidRDefault="00E36AF2" w:rsidP="00194240">
      <w:r>
        <w:t>Dieses enthält die 4</w:t>
      </w:r>
      <w:r w:rsidR="00F76555">
        <w:t xml:space="preserve"> Prädiktoren mit den höchsten </w:t>
      </w:r>
      <w:proofErr w:type="spellStart"/>
      <w:r w:rsidR="00F76555">
        <w:t>Korrelationkoeffizienten</w:t>
      </w:r>
      <w:proofErr w:type="spellEnd"/>
      <w:r w:rsidR="00F76555">
        <w:t xml:space="preserve">. </w:t>
      </w:r>
    </w:p>
    <w:p w14:paraId="6E6F578F" w14:textId="098CBF25" w:rsidR="00DC2B9D" w:rsidRPr="00706B22" w:rsidRDefault="00DC2B9D" w:rsidP="00194240">
      <w:pPr>
        <w:rPr>
          <w:lang w:val="en-US"/>
        </w:rPr>
      </w:pPr>
      <w:proofErr w:type="spellStart"/>
      <w:r w:rsidRPr="00706B22">
        <w:rPr>
          <w:lang w:val="en-US"/>
        </w:rPr>
        <w:t>Manuelles</w:t>
      </w:r>
      <w:proofErr w:type="spellEnd"/>
      <w:r w:rsidRPr="00706B22">
        <w:rPr>
          <w:lang w:val="en-US"/>
        </w:rPr>
        <w:t xml:space="preserve"> Model</w:t>
      </w:r>
      <w:r w:rsidR="009633BE">
        <w:rPr>
          <w:lang w:val="en-US"/>
        </w:rPr>
        <w:t>l</w:t>
      </w:r>
      <w:r w:rsidRPr="00706B22">
        <w:rPr>
          <w:lang w:val="en-US"/>
        </w:rPr>
        <w:t xml:space="preserve"> 2: diabetes ~ HbA1c_level + </w:t>
      </w:r>
      <w:proofErr w:type="spellStart"/>
      <w:r w:rsidRPr="00706B22">
        <w:rPr>
          <w:lang w:val="en-US"/>
        </w:rPr>
        <w:t>blood_glucose_level</w:t>
      </w:r>
      <w:proofErr w:type="spellEnd"/>
    </w:p>
    <w:p w14:paraId="0999060E" w14:textId="73BC3899" w:rsidR="00B3366B" w:rsidRDefault="00B3366B" w:rsidP="00194240">
      <w:r>
        <w:t>Enthält die 2 Prädiktoren mit den höchsten Korrelationskoeffizienten</w:t>
      </w:r>
    </w:p>
    <w:p w14:paraId="21A30A30" w14:textId="1784CD54" w:rsidR="000C3F68" w:rsidRDefault="000C3F68" w:rsidP="00194240">
      <w:r>
        <w:t xml:space="preserve">Folgende Performance wurde auf einem </w:t>
      </w:r>
      <w:proofErr w:type="spellStart"/>
      <w:r>
        <w:t>Testset</w:t>
      </w:r>
      <w:proofErr w:type="spellEnd"/>
      <w:r>
        <w:t>, welche</w:t>
      </w:r>
      <w:r w:rsidR="00A320E4">
        <w:t>s</w:t>
      </w:r>
      <w:r>
        <w:t xml:space="preserve"> 20% des vollständigen Datensets entspricht erzielt:</w:t>
      </w:r>
    </w:p>
    <w:p w14:paraId="0D97B9CF" w14:textId="778DAE47" w:rsidR="000C41B3" w:rsidRDefault="000C41B3" w:rsidP="007934B5">
      <w:pPr>
        <w:pStyle w:val="berschrift3"/>
      </w:pPr>
      <w:bookmarkStart w:id="31" w:name="_Toc151628141"/>
      <w:r>
        <w:t>Volles</w:t>
      </w:r>
      <w:r w:rsidR="00B51113">
        <w:t xml:space="preserve"> bzw. Vorwerts und Rückwerts selektiertes</w:t>
      </w:r>
      <w:r>
        <w:t xml:space="preserve"> Model</w:t>
      </w:r>
      <w:bookmarkEnd w:id="31"/>
      <w:r w:rsidR="009633BE">
        <w:t>l</w:t>
      </w:r>
    </w:p>
    <w:p w14:paraId="36FE07FB" w14:textId="77777777" w:rsidR="000A5E1C" w:rsidRDefault="00761E01" w:rsidP="000A5E1C">
      <w:pPr>
        <w:keepNext/>
      </w:pPr>
      <w:r w:rsidRPr="00761E01">
        <w:rPr>
          <w:i/>
          <w:noProof/>
        </w:rPr>
        <w:drawing>
          <wp:inline distT="0" distB="0" distL="0" distR="0" wp14:anchorId="73AFC145" wp14:editId="38967B50">
            <wp:extent cx="1676545" cy="598222"/>
            <wp:effectExtent l="0" t="0" r="0" b="0"/>
            <wp:docPr id="1677387318" name="Picture 1677387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87318" name=""/>
                    <pic:cNvPicPr/>
                  </pic:nvPicPr>
                  <pic:blipFill>
                    <a:blip r:embed="rId33"/>
                    <a:stretch>
                      <a:fillRect/>
                    </a:stretch>
                  </pic:blipFill>
                  <pic:spPr>
                    <a:xfrm>
                      <a:off x="0" y="0"/>
                      <a:ext cx="1676545" cy="598222"/>
                    </a:xfrm>
                    <a:prstGeom prst="rect">
                      <a:avLst/>
                    </a:prstGeom>
                  </pic:spPr>
                </pic:pic>
              </a:graphicData>
            </a:graphic>
          </wp:inline>
        </w:drawing>
      </w:r>
    </w:p>
    <w:p w14:paraId="25A9533B" w14:textId="6EBC0DAF" w:rsidR="00761E01" w:rsidRPr="000C41B3" w:rsidRDefault="000A5E1C" w:rsidP="000A5E1C">
      <w:pPr>
        <w:pStyle w:val="Beschriftung"/>
        <w:rPr>
          <w:i w:val="0"/>
        </w:rPr>
      </w:pPr>
      <w:r>
        <w:t xml:space="preserve">Abbildung </w:t>
      </w:r>
      <w:r w:rsidR="00B71ED2">
        <w:t>17</w:t>
      </w:r>
      <w:fldSimple w:instr=" SEQ Abbildung \* ARABIC "/>
      <w:r>
        <w:t xml:space="preserve"> - Konfusionsmatrix, volles Model</w:t>
      </w:r>
      <w:r w:rsidR="009633BE">
        <w:t>l</w:t>
      </w:r>
    </w:p>
    <w:tbl>
      <w:tblPr>
        <w:tblStyle w:val="Tabellenraster"/>
        <w:tblW w:w="0" w:type="auto"/>
        <w:tblLook w:val="04A0" w:firstRow="1" w:lastRow="0" w:firstColumn="1" w:lastColumn="0" w:noHBand="0" w:noVBand="1"/>
      </w:tblPr>
      <w:tblGrid>
        <w:gridCol w:w="4530"/>
        <w:gridCol w:w="4530"/>
      </w:tblGrid>
      <w:tr w:rsidR="000C41B3" w14:paraId="5112C0A5" w14:textId="77777777" w:rsidTr="000C41B3">
        <w:tc>
          <w:tcPr>
            <w:tcW w:w="4530" w:type="dxa"/>
          </w:tcPr>
          <w:p w14:paraId="1784E1F7" w14:textId="71943514" w:rsidR="000C41B3" w:rsidRDefault="00244B6E" w:rsidP="00194240">
            <w:r>
              <w:t>AIC</w:t>
            </w:r>
          </w:p>
        </w:tc>
        <w:tc>
          <w:tcPr>
            <w:tcW w:w="4530" w:type="dxa"/>
          </w:tcPr>
          <w:p w14:paraId="5FDD8A62" w14:textId="26DC379C" w:rsidR="000C41B3" w:rsidRDefault="00244B6E" w:rsidP="00194240">
            <w:r>
              <w:t>18049</w:t>
            </w:r>
          </w:p>
        </w:tc>
      </w:tr>
      <w:tr w:rsidR="000C41B3" w14:paraId="40FA8631" w14:textId="77777777" w:rsidTr="000C41B3">
        <w:tc>
          <w:tcPr>
            <w:tcW w:w="4530" w:type="dxa"/>
          </w:tcPr>
          <w:p w14:paraId="57755B1F" w14:textId="75675D7E" w:rsidR="000C41B3" w:rsidRDefault="00244B6E" w:rsidP="00194240">
            <w:r>
              <w:t>Rel. Klassifikationsfehler</w:t>
            </w:r>
          </w:p>
        </w:tc>
        <w:tc>
          <w:tcPr>
            <w:tcW w:w="4530" w:type="dxa"/>
          </w:tcPr>
          <w:p w14:paraId="4C35A4A7" w14:textId="72711F20" w:rsidR="000C41B3" w:rsidRDefault="00244B6E" w:rsidP="00194240">
            <w:r>
              <w:t>3.995%</w:t>
            </w:r>
          </w:p>
        </w:tc>
      </w:tr>
      <w:tr w:rsidR="000C41B3" w14:paraId="6F9701FD" w14:textId="77777777" w:rsidTr="000C41B3">
        <w:tc>
          <w:tcPr>
            <w:tcW w:w="4530" w:type="dxa"/>
          </w:tcPr>
          <w:p w14:paraId="65FAD260" w14:textId="2CD57C37" w:rsidR="000C41B3" w:rsidRDefault="00244B6E" w:rsidP="00194240">
            <w:r>
              <w:t>Accuracy</w:t>
            </w:r>
          </w:p>
        </w:tc>
        <w:tc>
          <w:tcPr>
            <w:tcW w:w="4530" w:type="dxa"/>
          </w:tcPr>
          <w:p w14:paraId="62659F24" w14:textId="534152CD" w:rsidR="000C41B3" w:rsidRDefault="008103AA" w:rsidP="00194240">
            <w:r>
              <w:t>96.005%</w:t>
            </w:r>
          </w:p>
        </w:tc>
      </w:tr>
      <w:tr w:rsidR="000C41B3" w14:paraId="19A00D44" w14:textId="77777777" w:rsidTr="000C41B3">
        <w:tc>
          <w:tcPr>
            <w:tcW w:w="4530" w:type="dxa"/>
          </w:tcPr>
          <w:p w14:paraId="0F3445EB" w14:textId="3A5D81EB" w:rsidR="000C41B3" w:rsidRDefault="008103AA" w:rsidP="00194240">
            <w:r>
              <w:t>Präzision</w:t>
            </w:r>
          </w:p>
        </w:tc>
        <w:tc>
          <w:tcPr>
            <w:tcW w:w="4530" w:type="dxa"/>
          </w:tcPr>
          <w:p w14:paraId="636AF759" w14:textId="305C6ABB" w:rsidR="008103AA" w:rsidRDefault="008103AA" w:rsidP="00194240">
            <w:r>
              <w:t>86.185%</w:t>
            </w:r>
          </w:p>
        </w:tc>
      </w:tr>
      <w:tr w:rsidR="000C41B3" w14:paraId="07EDBFB9" w14:textId="77777777" w:rsidTr="000C41B3">
        <w:tc>
          <w:tcPr>
            <w:tcW w:w="4530" w:type="dxa"/>
          </w:tcPr>
          <w:p w14:paraId="2C29ADD1" w14:textId="32A2358A" w:rsidR="000C41B3" w:rsidRDefault="008103AA" w:rsidP="00194240">
            <w:r>
              <w:t>Recall</w:t>
            </w:r>
          </w:p>
        </w:tc>
        <w:tc>
          <w:tcPr>
            <w:tcW w:w="4530" w:type="dxa"/>
          </w:tcPr>
          <w:p w14:paraId="55FDE2AC" w14:textId="3B8831FB" w:rsidR="000C41B3" w:rsidRDefault="00B51113" w:rsidP="00194240">
            <w:r>
              <w:t>63.8%</w:t>
            </w:r>
          </w:p>
        </w:tc>
      </w:tr>
      <w:tr w:rsidR="000C41B3" w14:paraId="1B4245D3" w14:textId="77777777" w:rsidTr="000C41B3">
        <w:tc>
          <w:tcPr>
            <w:tcW w:w="4530" w:type="dxa"/>
          </w:tcPr>
          <w:p w14:paraId="46E0CA83" w14:textId="2538F7F3" w:rsidR="000C41B3" w:rsidRDefault="00B51113" w:rsidP="00194240">
            <w:r>
              <w:t>F1-Score</w:t>
            </w:r>
          </w:p>
        </w:tc>
        <w:tc>
          <w:tcPr>
            <w:tcW w:w="4530" w:type="dxa"/>
          </w:tcPr>
          <w:p w14:paraId="38C5E72C" w14:textId="472C21FC" w:rsidR="000C41B3" w:rsidRDefault="00B51113" w:rsidP="0073324D">
            <w:pPr>
              <w:keepNext/>
            </w:pPr>
            <w:r>
              <w:t>73.322%</w:t>
            </w:r>
          </w:p>
        </w:tc>
      </w:tr>
    </w:tbl>
    <w:p w14:paraId="1D40C6A1" w14:textId="7EA0C33F" w:rsidR="000C3F68" w:rsidRDefault="0073324D" w:rsidP="0073324D">
      <w:pPr>
        <w:pStyle w:val="Beschriftung"/>
      </w:pPr>
      <w:r>
        <w:t>Tabelle</w:t>
      </w:r>
      <w:ins w:id="32" w:author="Microsoft Word" w:date="2023-11-23T20:12:00Z">
        <w:r w:rsidR="000819E2">
          <w:t xml:space="preserve"> </w:t>
        </w:r>
      </w:ins>
      <w:fldSimple w:instr=" SEQ Tabelle \* ARABIC ">
        <w:r w:rsidR="00EC201E">
          <w:rPr>
            <w:noProof/>
          </w:rPr>
          <w:t>4</w:t>
        </w:r>
      </w:fldSimple>
      <w:r>
        <w:t xml:space="preserve"> </w:t>
      </w:r>
      <w:ins w:id="33" w:author="Microsoft Word" w:date="2023-11-23T20:09:00Z">
        <w:r w:rsidR="00DB3F16">
          <w:t xml:space="preserve">- </w:t>
        </w:r>
      </w:ins>
      <w:r>
        <w:t>Kennwerte Volles Modell</w:t>
      </w:r>
    </w:p>
    <w:p w14:paraId="5912EAA7" w14:textId="776469EF" w:rsidR="000C3F68" w:rsidRDefault="00761E01" w:rsidP="007934B5">
      <w:pPr>
        <w:pStyle w:val="berschrift3"/>
      </w:pPr>
      <w:bookmarkStart w:id="34" w:name="_Toc151628142"/>
      <w:r>
        <w:t>Manuelles Mode</w:t>
      </w:r>
      <w:r w:rsidR="00986F1C">
        <w:t>l</w:t>
      </w:r>
      <w:r>
        <w:t>l 1</w:t>
      </w:r>
      <w:bookmarkEnd w:id="34"/>
    </w:p>
    <w:p w14:paraId="040DF347" w14:textId="77777777" w:rsidR="000A5E1C" w:rsidRDefault="00EB1431" w:rsidP="000A5E1C">
      <w:pPr>
        <w:keepNext/>
      </w:pPr>
      <w:r w:rsidRPr="00EB1431">
        <w:rPr>
          <w:i/>
          <w:noProof/>
        </w:rPr>
        <w:drawing>
          <wp:inline distT="0" distB="0" distL="0" distR="0" wp14:anchorId="0549F536" wp14:editId="0150C953">
            <wp:extent cx="1665114" cy="609653"/>
            <wp:effectExtent l="0" t="0" r="0" b="0"/>
            <wp:docPr id="944442887" name="Picture 944442887" descr="Ein Bild, das Text, Schrift, weiß,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42887" name="Grafik 1" descr="Ein Bild, das Text, Schrift, weiß, Screenshot enthält.&#10;&#10;Automatisch generierte Beschreibung"/>
                    <pic:cNvPicPr/>
                  </pic:nvPicPr>
                  <pic:blipFill>
                    <a:blip r:embed="rId34"/>
                    <a:stretch>
                      <a:fillRect/>
                    </a:stretch>
                  </pic:blipFill>
                  <pic:spPr>
                    <a:xfrm>
                      <a:off x="0" y="0"/>
                      <a:ext cx="1665114" cy="609653"/>
                    </a:xfrm>
                    <a:prstGeom prst="rect">
                      <a:avLst/>
                    </a:prstGeom>
                  </pic:spPr>
                </pic:pic>
              </a:graphicData>
            </a:graphic>
          </wp:inline>
        </w:drawing>
      </w:r>
    </w:p>
    <w:p w14:paraId="2E332825" w14:textId="439B7F6D" w:rsidR="00761E01" w:rsidRDefault="000A5E1C" w:rsidP="000A5E1C">
      <w:pPr>
        <w:pStyle w:val="Beschriftung"/>
        <w:rPr>
          <w:i w:val="0"/>
        </w:rPr>
      </w:pPr>
      <w:r>
        <w:t xml:space="preserve">Abbildung </w:t>
      </w:r>
      <w:r w:rsidR="00B71ED2">
        <w:t>18</w:t>
      </w:r>
      <w:fldSimple w:instr=" SEQ Abbildung \* ARABIC "/>
      <w:r>
        <w:t xml:space="preserve"> - Konfusionsmatrix, manuelles Mode</w:t>
      </w:r>
      <w:r w:rsidR="009633BE">
        <w:t>l</w:t>
      </w:r>
      <w:r>
        <w:t>l 1</w:t>
      </w:r>
    </w:p>
    <w:tbl>
      <w:tblPr>
        <w:tblStyle w:val="Tabellenraster"/>
        <w:tblW w:w="0" w:type="auto"/>
        <w:tblLook w:val="04A0" w:firstRow="1" w:lastRow="0" w:firstColumn="1" w:lastColumn="0" w:noHBand="0" w:noVBand="1"/>
      </w:tblPr>
      <w:tblGrid>
        <w:gridCol w:w="4530"/>
        <w:gridCol w:w="4530"/>
      </w:tblGrid>
      <w:tr w:rsidR="00EB1431" w14:paraId="6CB73C9E" w14:textId="77777777" w:rsidTr="00F15335">
        <w:tc>
          <w:tcPr>
            <w:tcW w:w="4530" w:type="dxa"/>
          </w:tcPr>
          <w:p w14:paraId="18D5BE2E" w14:textId="77777777" w:rsidR="00EB1431" w:rsidRDefault="00EB1431" w:rsidP="00F15335">
            <w:r>
              <w:t>AIC</w:t>
            </w:r>
          </w:p>
        </w:tc>
        <w:tc>
          <w:tcPr>
            <w:tcW w:w="4530" w:type="dxa"/>
          </w:tcPr>
          <w:p w14:paraId="5AEDB7F6" w14:textId="7E1EEAFB" w:rsidR="00EB1431" w:rsidRDefault="00EB1431" w:rsidP="00F15335">
            <w:r>
              <w:t>18654</w:t>
            </w:r>
          </w:p>
        </w:tc>
      </w:tr>
      <w:tr w:rsidR="00EB1431" w14:paraId="3D1C0AB1" w14:textId="77777777" w:rsidTr="00F15335">
        <w:tc>
          <w:tcPr>
            <w:tcW w:w="4530" w:type="dxa"/>
          </w:tcPr>
          <w:p w14:paraId="4C9D7AF3" w14:textId="77777777" w:rsidR="00EB1431" w:rsidRDefault="00EB1431" w:rsidP="00F15335">
            <w:r>
              <w:t>Rel. Klassifikationsfehler</w:t>
            </w:r>
          </w:p>
        </w:tc>
        <w:tc>
          <w:tcPr>
            <w:tcW w:w="4530" w:type="dxa"/>
          </w:tcPr>
          <w:p w14:paraId="5082985D" w14:textId="77777777" w:rsidR="00EB1431" w:rsidRDefault="00EB1431" w:rsidP="00F15335">
            <w:r>
              <w:t>3.995%</w:t>
            </w:r>
          </w:p>
        </w:tc>
      </w:tr>
      <w:tr w:rsidR="00EB1431" w14:paraId="4EF02C69" w14:textId="77777777" w:rsidTr="00F15335">
        <w:tc>
          <w:tcPr>
            <w:tcW w:w="4530" w:type="dxa"/>
          </w:tcPr>
          <w:p w14:paraId="77D2F925" w14:textId="77777777" w:rsidR="00EB1431" w:rsidRDefault="00EB1431" w:rsidP="00F15335">
            <w:r>
              <w:t>Accuracy</w:t>
            </w:r>
          </w:p>
        </w:tc>
        <w:tc>
          <w:tcPr>
            <w:tcW w:w="4530" w:type="dxa"/>
          </w:tcPr>
          <w:p w14:paraId="73AD0044" w14:textId="77777777" w:rsidR="00EB1431" w:rsidRDefault="00EB1431" w:rsidP="00F15335">
            <w:r>
              <w:t>96.005%</w:t>
            </w:r>
          </w:p>
        </w:tc>
      </w:tr>
      <w:tr w:rsidR="00EB1431" w14:paraId="5EAF0E01" w14:textId="77777777" w:rsidTr="00F15335">
        <w:tc>
          <w:tcPr>
            <w:tcW w:w="4530" w:type="dxa"/>
          </w:tcPr>
          <w:p w14:paraId="6EE48DC9" w14:textId="77777777" w:rsidR="00EB1431" w:rsidRDefault="00EB1431" w:rsidP="00F15335">
            <w:r>
              <w:t>Präzision</w:t>
            </w:r>
          </w:p>
        </w:tc>
        <w:tc>
          <w:tcPr>
            <w:tcW w:w="4530" w:type="dxa"/>
          </w:tcPr>
          <w:p w14:paraId="51204976" w14:textId="528F63E3" w:rsidR="00EB1431" w:rsidRDefault="00EB1431" w:rsidP="00F15335">
            <w:r>
              <w:t>8</w:t>
            </w:r>
            <w:r w:rsidR="00936893">
              <w:t>7</w:t>
            </w:r>
            <w:r>
              <w:t>.</w:t>
            </w:r>
            <w:r w:rsidR="00936893">
              <w:t>602</w:t>
            </w:r>
            <w:r>
              <w:t>%</w:t>
            </w:r>
          </w:p>
        </w:tc>
      </w:tr>
      <w:tr w:rsidR="00EB1431" w14:paraId="47AE2905" w14:textId="77777777" w:rsidTr="00F15335">
        <w:tc>
          <w:tcPr>
            <w:tcW w:w="4530" w:type="dxa"/>
          </w:tcPr>
          <w:p w14:paraId="7CB929E8" w14:textId="77777777" w:rsidR="00EB1431" w:rsidRDefault="00EB1431" w:rsidP="00F15335">
            <w:r>
              <w:t>Recall</w:t>
            </w:r>
          </w:p>
        </w:tc>
        <w:tc>
          <w:tcPr>
            <w:tcW w:w="4530" w:type="dxa"/>
          </w:tcPr>
          <w:p w14:paraId="6689988C" w14:textId="6912392E" w:rsidR="00EB1431" w:rsidRDefault="00EB1431" w:rsidP="00F15335">
            <w:r>
              <w:t>6</w:t>
            </w:r>
            <w:r w:rsidR="00936893">
              <w:t>2</w:t>
            </w:r>
            <w:r>
              <w:t>.</w:t>
            </w:r>
            <w:r w:rsidR="00936893">
              <w:t>406</w:t>
            </w:r>
            <w:r>
              <w:t>%</w:t>
            </w:r>
          </w:p>
        </w:tc>
      </w:tr>
      <w:tr w:rsidR="00EB1431" w14:paraId="70B6BFD0" w14:textId="77777777" w:rsidTr="00F15335">
        <w:tc>
          <w:tcPr>
            <w:tcW w:w="4530" w:type="dxa"/>
          </w:tcPr>
          <w:p w14:paraId="7F688FCF" w14:textId="77777777" w:rsidR="00EB1431" w:rsidRDefault="00EB1431" w:rsidP="00F15335">
            <w:r>
              <w:t>F1-Score</w:t>
            </w:r>
          </w:p>
        </w:tc>
        <w:tc>
          <w:tcPr>
            <w:tcW w:w="4530" w:type="dxa"/>
          </w:tcPr>
          <w:p w14:paraId="69620716" w14:textId="53C624A6" w:rsidR="00EB1431" w:rsidRDefault="00EB1431" w:rsidP="0073324D">
            <w:pPr>
              <w:keepNext/>
            </w:pPr>
            <w:r>
              <w:t>7</w:t>
            </w:r>
            <w:r w:rsidR="00936893">
              <w:t>2</w:t>
            </w:r>
            <w:r>
              <w:t>.</w:t>
            </w:r>
            <w:r w:rsidR="00936893">
              <w:t>888</w:t>
            </w:r>
            <w:r>
              <w:t>%</w:t>
            </w:r>
          </w:p>
        </w:tc>
      </w:tr>
    </w:tbl>
    <w:p w14:paraId="52AD35C3" w14:textId="1812B767" w:rsidR="00EB1431" w:rsidRDefault="0073324D" w:rsidP="0073324D">
      <w:pPr>
        <w:pStyle w:val="Beschriftung"/>
        <w:rPr>
          <w:i w:val="0"/>
        </w:rPr>
      </w:pPr>
      <w:r>
        <w:t xml:space="preserve">Tabelle </w:t>
      </w:r>
      <w:fldSimple w:instr=" SEQ Tabelle \* ARABIC ">
        <w:r w:rsidR="00EC201E">
          <w:rPr>
            <w:noProof/>
          </w:rPr>
          <w:t>5</w:t>
        </w:r>
      </w:fldSimple>
      <w:r>
        <w:t xml:space="preserve"> </w:t>
      </w:r>
      <w:ins w:id="35" w:author="Microsoft Word" w:date="2023-11-23T20:09:00Z">
        <w:r w:rsidR="00DB3F16">
          <w:t xml:space="preserve">- </w:t>
        </w:r>
      </w:ins>
      <w:r>
        <w:t>Kennwerte Modell 1</w:t>
      </w:r>
    </w:p>
    <w:p w14:paraId="7EEA97B1" w14:textId="75B4AFEB" w:rsidR="00936893" w:rsidRDefault="00936893" w:rsidP="007934B5">
      <w:pPr>
        <w:pStyle w:val="berschrift3"/>
      </w:pPr>
      <w:bookmarkStart w:id="36" w:name="_Toc151628143"/>
      <w:r>
        <w:lastRenderedPageBreak/>
        <w:t>Manuelles Model</w:t>
      </w:r>
      <w:r w:rsidR="00986F1C">
        <w:t>l</w:t>
      </w:r>
      <w:r>
        <w:t xml:space="preserve"> 2</w:t>
      </w:r>
      <w:bookmarkEnd w:id="36"/>
    </w:p>
    <w:p w14:paraId="5F24F2E8" w14:textId="77777777" w:rsidR="000A5E1C" w:rsidRDefault="00851A20" w:rsidP="000A5E1C">
      <w:pPr>
        <w:keepNext/>
      </w:pPr>
      <w:r w:rsidRPr="00851A20">
        <w:rPr>
          <w:i/>
          <w:noProof/>
        </w:rPr>
        <w:drawing>
          <wp:inline distT="0" distB="0" distL="0" distR="0" wp14:anchorId="7099DC49" wp14:editId="59A4C305">
            <wp:extent cx="1638442" cy="579170"/>
            <wp:effectExtent l="0" t="0" r="0" b="0"/>
            <wp:docPr id="89387657" name="Picture 8938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657" name=""/>
                    <pic:cNvPicPr/>
                  </pic:nvPicPr>
                  <pic:blipFill>
                    <a:blip r:embed="rId35"/>
                    <a:stretch>
                      <a:fillRect/>
                    </a:stretch>
                  </pic:blipFill>
                  <pic:spPr>
                    <a:xfrm>
                      <a:off x="0" y="0"/>
                      <a:ext cx="1638442" cy="579170"/>
                    </a:xfrm>
                    <a:prstGeom prst="rect">
                      <a:avLst/>
                    </a:prstGeom>
                  </pic:spPr>
                </pic:pic>
              </a:graphicData>
            </a:graphic>
          </wp:inline>
        </w:drawing>
      </w:r>
    </w:p>
    <w:p w14:paraId="7DE29193" w14:textId="2404CEDA" w:rsidR="00936893" w:rsidRDefault="000A5E1C" w:rsidP="000A5E1C">
      <w:pPr>
        <w:pStyle w:val="Beschriftung"/>
        <w:rPr>
          <w:i w:val="0"/>
        </w:rPr>
      </w:pPr>
      <w:r>
        <w:t xml:space="preserve">Abbildung </w:t>
      </w:r>
      <w:fldSimple w:instr=" SEQ Abbildung \* ARABIC "/>
      <w:r w:rsidRPr="008D6C55">
        <w:t xml:space="preserve"> - Konfusionsmatrix, manuelles Mode</w:t>
      </w:r>
      <w:r w:rsidR="00986F1C">
        <w:t>ll</w:t>
      </w:r>
      <w:r>
        <w:t xml:space="preserve"> 2</w:t>
      </w:r>
    </w:p>
    <w:tbl>
      <w:tblPr>
        <w:tblStyle w:val="Tabellenraster"/>
        <w:tblW w:w="0" w:type="auto"/>
        <w:tblLook w:val="04A0" w:firstRow="1" w:lastRow="0" w:firstColumn="1" w:lastColumn="0" w:noHBand="0" w:noVBand="1"/>
      </w:tblPr>
      <w:tblGrid>
        <w:gridCol w:w="4530"/>
        <w:gridCol w:w="4530"/>
      </w:tblGrid>
      <w:tr w:rsidR="00851A20" w14:paraId="38A96279" w14:textId="77777777" w:rsidTr="00851A20">
        <w:tc>
          <w:tcPr>
            <w:tcW w:w="4530" w:type="dxa"/>
            <w:tcBorders>
              <w:top w:val="single" w:sz="4" w:space="0" w:color="auto"/>
              <w:left w:val="single" w:sz="4" w:space="0" w:color="auto"/>
              <w:bottom w:val="single" w:sz="4" w:space="0" w:color="auto"/>
              <w:right w:val="single" w:sz="4" w:space="0" w:color="auto"/>
            </w:tcBorders>
            <w:hideMark/>
          </w:tcPr>
          <w:p w14:paraId="2F842A34" w14:textId="77777777" w:rsidR="00851A20" w:rsidRDefault="00851A20">
            <w:r>
              <w:t>AIC</w:t>
            </w:r>
          </w:p>
        </w:tc>
        <w:tc>
          <w:tcPr>
            <w:tcW w:w="4530" w:type="dxa"/>
            <w:tcBorders>
              <w:top w:val="single" w:sz="4" w:space="0" w:color="auto"/>
              <w:left w:val="single" w:sz="4" w:space="0" w:color="auto"/>
              <w:bottom w:val="single" w:sz="4" w:space="0" w:color="auto"/>
              <w:right w:val="single" w:sz="4" w:space="0" w:color="auto"/>
            </w:tcBorders>
            <w:hideMark/>
          </w:tcPr>
          <w:p w14:paraId="7C53DF45" w14:textId="04AEFFED" w:rsidR="00851A20" w:rsidRDefault="00851A20">
            <w:r>
              <w:t>22672</w:t>
            </w:r>
          </w:p>
        </w:tc>
      </w:tr>
      <w:tr w:rsidR="00851A20" w14:paraId="316ED3FD" w14:textId="77777777" w:rsidTr="00851A20">
        <w:tc>
          <w:tcPr>
            <w:tcW w:w="4530" w:type="dxa"/>
            <w:tcBorders>
              <w:top w:val="single" w:sz="4" w:space="0" w:color="auto"/>
              <w:left w:val="single" w:sz="4" w:space="0" w:color="auto"/>
              <w:bottom w:val="single" w:sz="4" w:space="0" w:color="auto"/>
              <w:right w:val="single" w:sz="4" w:space="0" w:color="auto"/>
            </w:tcBorders>
            <w:hideMark/>
          </w:tcPr>
          <w:p w14:paraId="55339CB0" w14:textId="77777777" w:rsidR="00851A20" w:rsidRDefault="00851A20">
            <w:r>
              <w:t>Rel. Klassifikationsfehler</w:t>
            </w:r>
          </w:p>
        </w:tc>
        <w:tc>
          <w:tcPr>
            <w:tcW w:w="4530" w:type="dxa"/>
            <w:tcBorders>
              <w:top w:val="single" w:sz="4" w:space="0" w:color="auto"/>
              <w:left w:val="single" w:sz="4" w:space="0" w:color="auto"/>
              <w:bottom w:val="single" w:sz="4" w:space="0" w:color="auto"/>
              <w:right w:val="single" w:sz="4" w:space="0" w:color="auto"/>
            </w:tcBorders>
            <w:hideMark/>
          </w:tcPr>
          <w:p w14:paraId="380EF8E2" w14:textId="51DBA114" w:rsidR="00851A20" w:rsidRDefault="00851A20">
            <w:r>
              <w:t>4.585%</w:t>
            </w:r>
          </w:p>
        </w:tc>
      </w:tr>
      <w:tr w:rsidR="00851A20" w14:paraId="41877E42" w14:textId="77777777" w:rsidTr="00851A20">
        <w:tc>
          <w:tcPr>
            <w:tcW w:w="4530" w:type="dxa"/>
            <w:tcBorders>
              <w:top w:val="single" w:sz="4" w:space="0" w:color="auto"/>
              <w:left w:val="single" w:sz="4" w:space="0" w:color="auto"/>
              <w:bottom w:val="single" w:sz="4" w:space="0" w:color="auto"/>
              <w:right w:val="single" w:sz="4" w:space="0" w:color="auto"/>
            </w:tcBorders>
            <w:hideMark/>
          </w:tcPr>
          <w:p w14:paraId="03C75B3E" w14:textId="77777777" w:rsidR="00851A20" w:rsidRDefault="00851A20">
            <w:r>
              <w:t>Accuracy</w:t>
            </w:r>
          </w:p>
        </w:tc>
        <w:tc>
          <w:tcPr>
            <w:tcW w:w="4530" w:type="dxa"/>
            <w:tcBorders>
              <w:top w:val="single" w:sz="4" w:space="0" w:color="auto"/>
              <w:left w:val="single" w:sz="4" w:space="0" w:color="auto"/>
              <w:bottom w:val="single" w:sz="4" w:space="0" w:color="auto"/>
              <w:right w:val="single" w:sz="4" w:space="0" w:color="auto"/>
            </w:tcBorders>
            <w:hideMark/>
          </w:tcPr>
          <w:p w14:paraId="12041432" w14:textId="4567185F" w:rsidR="00851A20" w:rsidRDefault="00851A20">
            <w:r>
              <w:t>95.</w:t>
            </w:r>
            <w:r w:rsidR="00DD12F5">
              <w:t>415</w:t>
            </w:r>
            <w:r>
              <w:t>%</w:t>
            </w:r>
          </w:p>
        </w:tc>
      </w:tr>
      <w:tr w:rsidR="00851A20" w14:paraId="132EAF20" w14:textId="77777777" w:rsidTr="00851A20">
        <w:tc>
          <w:tcPr>
            <w:tcW w:w="4530" w:type="dxa"/>
            <w:tcBorders>
              <w:top w:val="single" w:sz="4" w:space="0" w:color="auto"/>
              <w:left w:val="single" w:sz="4" w:space="0" w:color="auto"/>
              <w:bottom w:val="single" w:sz="4" w:space="0" w:color="auto"/>
              <w:right w:val="single" w:sz="4" w:space="0" w:color="auto"/>
            </w:tcBorders>
            <w:hideMark/>
          </w:tcPr>
          <w:p w14:paraId="06037762" w14:textId="77777777" w:rsidR="00851A20" w:rsidRDefault="00851A20">
            <w:r>
              <w:t>Präzision</w:t>
            </w:r>
          </w:p>
        </w:tc>
        <w:tc>
          <w:tcPr>
            <w:tcW w:w="4530" w:type="dxa"/>
            <w:tcBorders>
              <w:top w:val="single" w:sz="4" w:space="0" w:color="auto"/>
              <w:left w:val="single" w:sz="4" w:space="0" w:color="auto"/>
              <w:bottom w:val="single" w:sz="4" w:space="0" w:color="auto"/>
              <w:right w:val="single" w:sz="4" w:space="0" w:color="auto"/>
            </w:tcBorders>
            <w:hideMark/>
          </w:tcPr>
          <w:p w14:paraId="4E079011" w14:textId="3B0406EC" w:rsidR="00851A20" w:rsidRDefault="00851A20">
            <w:r>
              <w:t>8</w:t>
            </w:r>
            <w:r w:rsidR="00DD12F5">
              <w:t>7</w:t>
            </w:r>
            <w:r>
              <w:t>.</w:t>
            </w:r>
            <w:r w:rsidR="00DD12F5">
              <w:t>711</w:t>
            </w:r>
            <w:r>
              <w:t>%</w:t>
            </w:r>
          </w:p>
        </w:tc>
      </w:tr>
      <w:tr w:rsidR="00851A20" w14:paraId="3A291707" w14:textId="77777777" w:rsidTr="00851A20">
        <w:tc>
          <w:tcPr>
            <w:tcW w:w="4530" w:type="dxa"/>
            <w:tcBorders>
              <w:top w:val="single" w:sz="4" w:space="0" w:color="auto"/>
              <w:left w:val="single" w:sz="4" w:space="0" w:color="auto"/>
              <w:bottom w:val="single" w:sz="4" w:space="0" w:color="auto"/>
              <w:right w:val="single" w:sz="4" w:space="0" w:color="auto"/>
            </w:tcBorders>
            <w:hideMark/>
          </w:tcPr>
          <w:p w14:paraId="01011507" w14:textId="77777777" w:rsidR="00851A20" w:rsidRDefault="00851A20">
            <w:r>
              <w:t>Recall</w:t>
            </w:r>
          </w:p>
        </w:tc>
        <w:tc>
          <w:tcPr>
            <w:tcW w:w="4530" w:type="dxa"/>
            <w:tcBorders>
              <w:top w:val="single" w:sz="4" w:space="0" w:color="auto"/>
              <w:left w:val="single" w:sz="4" w:space="0" w:color="auto"/>
              <w:bottom w:val="single" w:sz="4" w:space="0" w:color="auto"/>
              <w:right w:val="single" w:sz="4" w:space="0" w:color="auto"/>
            </w:tcBorders>
            <w:hideMark/>
          </w:tcPr>
          <w:p w14:paraId="21905C13" w14:textId="4C16C7B4" w:rsidR="00851A20" w:rsidRDefault="00DD12F5">
            <w:r>
              <w:t>54.329%</w:t>
            </w:r>
          </w:p>
        </w:tc>
      </w:tr>
      <w:tr w:rsidR="00851A20" w14:paraId="231EEE95" w14:textId="77777777" w:rsidTr="00851A20">
        <w:tc>
          <w:tcPr>
            <w:tcW w:w="4530" w:type="dxa"/>
            <w:tcBorders>
              <w:top w:val="single" w:sz="4" w:space="0" w:color="auto"/>
              <w:left w:val="single" w:sz="4" w:space="0" w:color="auto"/>
              <w:bottom w:val="single" w:sz="4" w:space="0" w:color="auto"/>
              <w:right w:val="single" w:sz="4" w:space="0" w:color="auto"/>
            </w:tcBorders>
            <w:hideMark/>
          </w:tcPr>
          <w:p w14:paraId="55652984" w14:textId="77777777" w:rsidR="00851A20" w:rsidRDefault="00851A20">
            <w:r>
              <w:t>F1-Score</w:t>
            </w:r>
          </w:p>
        </w:tc>
        <w:tc>
          <w:tcPr>
            <w:tcW w:w="4530" w:type="dxa"/>
            <w:tcBorders>
              <w:top w:val="single" w:sz="4" w:space="0" w:color="auto"/>
              <w:left w:val="single" w:sz="4" w:space="0" w:color="auto"/>
              <w:bottom w:val="single" w:sz="4" w:space="0" w:color="auto"/>
              <w:right w:val="single" w:sz="4" w:space="0" w:color="auto"/>
            </w:tcBorders>
            <w:hideMark/>
          </w:tcPr>
          <w:p w14:paraId="24F69781" w14:textId="1446E381" w:rsidR="00851A20" w:rsidRDefault="000A5E1C" w:rsidP="00986F1C">
            <w:pPr>
              <w:keepNext/>
            </w:pPr>
            <w:r>
              <w:t>67.097</w:t>
            </w:r>
            <w:r w:rsidR="00851A20">
              <w:t>%</w:t>
            </w:r>
          </w:p>
        </w:tc>
      </w:tr>
    </w:tbl>
    <w:p w14:paraId="79E98EA1" w14:textId="153D7859" w:rsidR="00851A20" w:rsidRPr="00761E01" w:rsidRDefault="00986F1C" w:rsidP="00986F1C">
      <w:pPr>
        <w:pStyle w:val="Beschriftung"/>
        <w:rPr>
          <w:i w:val="0"/>
        </w:rPr>
      </w:pPr>
      <w:r>
        <w:t xml:space="preserve">Tabelle </w:t>
      </w:r>
      <w:fldSimple w:instr=" SEQ Tabelle \* ARABIC ">
        <w:r w:rsidR="00EC201E">
          <w:rPr>
            <w:noProof/>
          </w:rPr>
          <w:t>6</w:t>
        </w:r>
      </w:fldSimple>
      <w:r>
        <w:t xml:space="preserve"> Kennwerte manuelles Modell 2</w:t>
      </w:r>
    </w:p>
    <w:p w14:paraId="4CAFD2D7" w14:textId="77777777" w:rsidR="0010342A" w:rsidRPr="00761E01" w:rsidRDefault="0010342A" w:rsidP="00194240">
      <w:pPr>
        <w:rPr>
          <w:i/>
        </w:rPr>
      </w:pPr>
    </w:p>
    <w:p w14:paraId="0B900CBB" w14:textId="74686E6F" w:rsidR="00C62BC5" w:rsidRDefault="00C62BC5" w:rsidP="00C62BC5">
      <w:pPr>
        <w:pStyle w:val="berschrift2"/>
      </w:pPr>
      <w:bookmarkStart w:id="37" w:name="_Toc151628144"/>
      <w:r>
        <w:t>K-</w:t>
      </w:r>
      <w:proofErr w:type="spellStart"/>
      <w:r>
        <w:t>nearest</w:t>
      </w:r>
      <w:proofErr w:type="spellEnd"/>
      <w:r>
        <w:t>-</w:t>
      </w:r>
      <w:proofErr w:type="spellStart"/>
      <w:r>
        <w:t>neighbours</w:t>
      </w:r>
      <w:bookmarkEnd w:id="37"/>
      <w:proofErr w:type="spellEnd"/>
    </w:p>
    <w:p w14:paraId="08E519A3" w14:textId="77777777" w:rsidR="002B0A0E" w:rsidRDefault="002B0A0E" w:rsidP="002B0A0E"/>
    <w:p w14:paraId="7EBE47EF" w14:textId="3F922127" w:rsidR="00AB72FE" w:rsidRDefault="009F46BC" w:rsidP="002B0A0E">
      <w:r>
        <w:t>Als drittes Klassifikations</w:t>
      </w:r>
      <w:r w:rsidR="00796C03">
        <w:t>model wurde ein K-</w:t>
      </w:r>
      <w:proofErr w:type="spellStart"/>
      <w:r w:rsidR="00796C03">
        <w:t>nearest</w:t>
      </w:r>
      <w:proofErr w:type="spellEnd"/>
      <w:r w:rsidR="00796C03">
        <w:t>-</w:t>
      </w:r>
      <w:proofErr w:type="spellStart"/>
      <w:r w:rsidR="00796C03">
        <w:t>neighbours</w:t>
      </w:r>
      <w:proofErr w:type="spellEnd"/>
      <w:r w:rsidR="00307465">
        <w:t xml:space="preserve"> </w:t>
      </w:r>
      <w:r w:rsidR="007850B3">
        <w:t xml:space="preserve">(KNN) </w:t>
      </w:r>
      <w:r w:rsidR="00307465">
        <w:t xml:space="preserve">gewählt. </w:t>
      </w:r>
      <w:r w:rsidR="007850B3">
        <w:t>Auch KNN eignet sich bei binären Zielvariablen.</w:t>
      </w:r>
      <w:r w:rsidR="00F026DE">
        <w:t xml:space="preserve"> </w:t>
      </w:r>
      <w:r w:rsidR="000B25DA">
        <w:t xml:space="preserve">Besonders spannend für dieses Project war das </w:t>
      </w:r>
      <w:r w:rsidR="001A1D9F">
        <w:t>Betrachten</w:t>
      </w:r>
      <w:r w:rsidR="000B25DA">
        <w:t xml:space="preserve"> des Verhaltens von KNN </w:t>
      </w:r>
      <w:r w:rsidR="005A3DAF">
        <w:t xml:space="preserve">bei einem Datenset welches </w:t>
      </w:r>
      <w:r w:rsidR="0020072B">
        <w:t>ein</w:t>
      </w:r>
      <w:r w:rsidR="00143626">
        <w:t>e</w:t>
      </w:r>
      <w:r w:rsidR="0020072B">
        <w:t xml:space="preserve"> signifikant unausgeglichene</w:t>
      </w:r>
      <w:r w:rsidR="00143626">
        <w:t xml:space="preserve"> Zielvariabel Verteilung aufweist.</w:t>
      </w:r>
    </w:p>
    <w:p w14:paraId="68581AF3" w14:textId="77777777" w:rsidR="000B25DA" w:rsidRDefault="00F026DE" w:rsidP="002B0A0E">
      <w:r>
        <w:t xml:space="preserve">KNN wurde immer mit allen </w:t>
      </w:r>
      <w:r w:rsidR="00634513">
        <w:t>Prädiktoren</w:t>
      </w:r>
      <w:r w:rsidR="002B7A49">
        <w:t xml:space="preserve"> durchgeführt jedoch mit verschiedenen</w:t>
      </w:r>
      <w:r w:rsidR="00D97A36">
        <w:t xml:space="preserve"> k</w:t>
      </w:r>
      <w:r w:rsidR="00641FB6">
        <w:t xml:space="preserve">. Dies bedeutet das bei den </w:t>
      </w:r>
      <w:r w:rsidR="00D443B9">
        <w:t>Durchläufen</w:t>
      </w:r>
      <w:r w:rsidR="00641FB6">
        <w:t xml:space="preserve"> verschieden viele Nachbar</w:t>
      </w:r>
      <w:r w:rsidR="00A96925">
        <w:t xml:space="preserve">proben in </w:t>
      </w:r>
      <w:r w:rsidR="005F4454">
        <w:t>Betracht</w:t>
      </w:r>
      <w:r w:rsidR="00A96925">
        <w:t xml:space="preserve"> gezogen wurden.</w:t>
      </w:r>
      <w:r w:rsidR="00236492">
        <w:t xml:space="preserve"> </w:t>
      </w:r>
    </w:p>
    <w:p w14:paraId="0DEA202A" w14:textId="77777777" w:rsidR="00CB35C5" w:rsidRDefault="00CB35C5" w:rsidP="002B0A0E"/>
    <w:p w14:paraId="6BBA46FF" w14:textId="2D26E092" w:rsidR="00CB35C5" w:rsidRDefault="00CB35C5" w:rsidP="00CB35C5">
      <w:pPr>
        <w:pStyle w:val="berschrift3"/>
      </w:pPr>
      <w:r>
        <w:t>Evaluation</w:t>
      </w:r>
    </w:p>
    <w:p w14:paraId="65597AE4" w14:textId="1B0EC831" w:rsidR="00CB35C5" w:rsidRPr="00CB35C5" w:rsidRDefault="001A1D9F" w:rsidP="00CB35C5">
      <w:r>
        <w:t>Um die Performan</w:t>
      </w:r>
      <w:r w:rsidR="00922351">
        <w:t>ce zu beurteilen</w:t>
      </w:r>
      <w:r w:rsidR="008C1C74">
        <w:t>,</w:t>
      </w:r>
      <w:r w:rsidR="00922351">
        <w:t xml:space="preserve"> wurden</w:t>
      </w:r>
      <w:r w:rsidR="00102264">
        <w:t xml:space="preserve"> Accuracy</w:t>
      </w:r>
      <w:r w:rsidR="005F5DAE">
        <w:t xml:space="preserve">, </w:t>
      </w:r>
      <w:proofErr w:type="spellStart"/>
      <w:r w:rsidR="005F5DAE">
        <w:t>Preäzision</w:t>
      </w:r>
      <w:proofErr w:type="spellEnd"/>
      <w:r w:rsidR="005F5DAE">
        <w:t>, Recall</w:t>
      </w:r>
      <w:r w:rsidR="00AA2FE5">
        <w:t>, F1-Score</w:t>
      </w:r>
      <w:r w:rsidR="006E52A0">
        <w:t xml:space="preserve"> und Rel.</w:t>
      </w:r>
      <w:r w:rsidR="00190AF2">
        <w:t xml:space="preserve"> Klassifikationsfehler</w:t>
      </w:r>
      <w:r w:rsidR="008C1C74">
        <w:t xml:space="preserve"> betrachtet. </w:t>
      </w:r>
      <w:r w:rsidR="00595E90">
        <w:t xml:space="preserve">Accuracy </w:t>
      </w:r>
      <w:r w:rsidR="006372E3">
        <w:t xml:space="preserve">sagt aus wie </w:t>
      </w:r>
      <w:r w:rsidR="00303275">
        <w:t>viele Proben korrekt klassifiziert wurden</w:t>
      </w:r>
      <w:r w:rsidR="00290360">
        <w:t xml:space="preserve">. </w:t>
      </w:r>
      <w:r w:rsidR="00C87FCA">
        <w:t xml:space="preserve">Präzision, Recall und F1-Score </w:t>
      </w:r>
      <w:r w:rsidR="002F44CA">
        <w:t xml:space="preserve">geben eine genauere </w:t>
      </w:r>
      <w:proofErr w:type="spellStart"/>
      <w:r w:rsidR="002F44CA">
        <w:t>aussage</w:t>
      </w:r>
      <w:proofErr w:type="spellEnd"/>
      <w:r w:rsidR="002F44CA">
        <w:t xml:space="preserve"> darüber </w:t>
      </w:r>
      <w:r w:rsidR="002E3FB8">
        <w:t>welches Label korrekt klassifiziert wurde.</w:t>
      </w:r>
    </w:p>
    <w:p w14:paraId="7FB7A9B5" w14:textId="66265A03" w:rsidR="00D01A6A" w:rsidRDefault="00D01A6A" w:rsidP="002B0A0E">
      <w:r>
        <w:t>KNN wurde mit folgenden k durchgeführt</w:t>
      </w:r>
      <w:r w:rsidR="00236492">
        <w:t>.</w:t>
      </w:r>
    </w:p>
    <w:p w14:paraId="3B294AB1" w14:textId="05100A43" w:rsidR="00A96925" w:rsidRDefault="00A96925" w:rsidP="00A96925">
      <w:pPr>
        <w:pStyle w:val="berschrift3"/>
      </w:pPr>
      <w:r>
        <w:t>K = 3</w:t>
      </w:r>
    </w:p>
    <w:p w14:paraId="65849AF8" w14:textId="77777777" w:rsidR="00F8167E" w:rsidRDefault="00022BE0" w:rsidP="00F8167E">
      <w:pPr>
        <w:keepNext/>
      </w:pPr>
      <w:r w:rsidRPr="00022BE0">
        <w:rPr>
          <w:noProof/>
        </w:rPr>
        <w:drawing>
          <wp:inline distT="0" distB="0" distL="0" distR="0" wp14:anchorId="518F118A" wp14:editId="78A0C00F">
            <wp:extent cx="1685937" cy="614367"/>
            <wp:effectExtent l="0" t="0" r="0" b="0"/>
            <wp:docPr id="5"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text on a white background&#10;&#10;Description automatically generated"/>
                    <pic:cNvPicPr/>
                  </pic:nvPicPr>
                  <pic:blipFill>
                    <a:blip r:embed="rId36"/>
                    <a:stretch>
                      <a:fillRect/>
                    </a:stretch>
                  </pic:blipFill>
                  <pic:spPr>
                    <a:xfrm>
                      <a:off x="0" y="0"/>
                      <a:ext cx="1685937" cy="614367"/>
                    </a:xfrm>
                    <a:prstGeom prst="rect">
                      <a:avLst/>
                    </a:prstGeom>
                  </pic:spPr>
                </pic:pic>
              </a:graphicData>
            </a:graphic>
          </wp:inline>
        </w:drawing>
      </w:r>
    </w:p>
    <w:p w14:paraId="51175A12" w14:textId="699D261C" w:rsidR="00A96925" w:rsidRPr="00A96925" w:rsidRDefault="00F8167E" w:rsidP="00F8167E">
      <w:pPr>
        <w:pStyle w:val="Beschriftung"/>
      </w:pPr>
      <w:r>
        <w:t xml:space="preserve">Abbildung </w:t>
      </w:r>
      <w:r w:rsidR="00B71ED2">
        <w:t>19</w:t>
      </w:r>
      <w:fldSimple w:instr=" SEQ Abbildung \* ARABIC "/>
      <w:r>
        <w:t xml:space="preserve"> - Konfusionsmatrix, k=3</w:t>
      </w:r>
    </w:p>
    <w:tbl>
      <w:tblPr>
        <w:tblStyle w:val="Tabellenraster"/>
        <w:tblW w:w="0" w:type="auto"/>
        <w:tblLook w:val="04A0" w:firstRow="1" w:lastRow="0" w:firstColumn="1" w:lastColumn="0" w:noHBand="0" w:noVBand="1"/>
      </w:tblPr>
      <w:tblGrid>
        <w:gridCol w:w="4530"/>
        <w:gridCol w:w="4530"/>
      </w:tblGrid>
      <w:tr w:rsidR="00F22453" w14:paraId="03D38821" w14:textId="77777777" w:rsidTr="003F2475">
        <w:tc>
          <w:tcPr>
            <w:tcW w:w="4530" w:type="dxa"/>
          </w:tcPr>
          <w:p w14:paraId="4FDC2B25" w14:textId="77777777" w:rsidR="00F22453" w:rsidRDefault="00F22453" w:rsidP="003F2475">
            <w:r>
              <w:t>Rel. Klassifikationsfehler</w:t>
            </w:r>
          </w:p>
        </w:tc>
        <w:tc>
          <w:tcPr>
            <w:tcW w:w="4530" w:type="dxa"/>
          </w:tcPr>
          <w:p w14:paraId="4C701B48" w14:textId="0B6FE4EC" w:rsidR="00F22453" w:rsidRDefault="00F22453" w:rsidP="003F2475">
            <w:r>
              <w:t>3.</w:t>
            </w:r>
            <w:r w:rsidR="008C1E17">
              <w:t>88</w:t>
            </w:r>
            <w:r>
              <w:t>%</w:t>
            </w:r>
          </w:p>
        </w:tc>
      </w:tr>
      <w:tr w:rsidR="00F22453" w14:paraId="79630BC2" w14:textId="77777777" w:rsidTr="003F2475">
        <w:tc>
          <w:tcPr>
            <w:tcW w:w="4530" w:type="dxa"/>
          </w:tcPr>
          <w:p w14:paraId="651A0DD6" w14:textId="77777777" w:rsidR="00F22453" w:rsidRDefault="00F22453" w:rsidP="003F2475">
            <w:r>
              <w:t>Accuracy</w:t>
            </w:r>
          </w:p>
        </w:tc>
        <w:tc>
          <w:tcPr>
            <w:tcW w:w="4530" w:type="dxa"/>
          </w:tcPr>
          <w:p w14:paraId="3391BF42" w14:textId="65DF0660" w:rsidR="00F22453" w:rsidRDefault="00F22453" w:rsidP="003F2475">
            <w:r>
              <w:t>96.</w:t>
            </w:r>
            <w:r w:rsidR="008C1E17">
              <w:t>12</w:t>
            </w:r>
            <w:r>
              <w:t>%</w:t>
            </w:r>
          </w:p>
        </w:tc>
      </w:tr>
      <w:tr w:rsidR="00F22453" w14:paraId="6041FE93" w14:textId="77777777" w:rsidTr="003F2475">
        <w:tc>
          <w:tcPr>
            <w:tcW w:w="4530" w:type="dxa"/>
          </w:tcPr>
          <w:p w14:paraId="67C707F0" w14:textId="77777777" w:rsidR="00F22453" w:rsidRDefault="00F22453" w:rsidP="003F2475">
            <w:r>
              <w:t>Präzision</w:t>
            </w:r>
          </w:p>
        </w:tc>
        <w:tc>
          <w:tcPr>
            <w:tcW w:w="4530" w:type="dxa"/>
          </w:tcPr>
          <w:p w14:paraId="598862C5" w14:textId="6F2AD2CE" w:rsidR="00F22453" w:rsidRDefault="00F22453" w:rsidP="003F2475">
            <w:r>
              <w:t>8</w:t>
            </w:r>
            <w:r w:rsidR="008C1E17">
              <w:t>4</w:t>
            </w:r>
            <w:r>
              <w:t>.</w:t>
            </w:r>
            <w:r w:rsidR="008C1E17">
              <w:t>9</w:t>
            </w:r>
            <w:r>
              <w:t>%</w:t>
            </w:r>
          </w:p>
        </w:tc>
      </w:tr>
      <w:tr w:rsidR="00F22453" w14:paraId="1699F8A0" w14:textId="77777777" w:rsidTr="003F2475">
        <w:tc>
          <w:tcPr>
            <w:tcW w:w="4530" w:type="dxa"/>
          </w:tcPr>
          <w:p w14:paraId="5ED03387" w14:textId="77777777" w:rsidR="00F22453" w:rsidRDefault="00F22453" w:rsidP="003F2475">
            <w:r>
              <w:t>Recall</w:t>
            </w:r>
          </w:p>
        </w:tc>
        <w:tc>
          <w:tcPr>
            <w:tcW w:w="4530" w:type="dxa"/>
          </w:tcPr>
          <w:p w14:paraId="7455B1FC" w14:textId="68BBF177" w:rsidR="00F22453" w:rsidRDefault="00F22453" w:rsidP="003F2475">
            <w:r>
              <w:t>6</w:t>
            </w:r>
            <w:r w:rsidR="008C1E17">
              <w:t>4</w:t>
            </w:r>
            <w:r>
              <w:t>.</w:t>
            </w:r>
            <w:r w:rsidR="008C1E17">
              <w:t>73</w:t>
            </w:r>
            <w:r>
              <w:t>%</w:t>
            </w:r>
          </w:p>
        </w:tc>
      </w:tr>
      <w:tr w:rsidR="00F22453" w14:paraId="3ACF17F3" w14:textId="77777777" w:rsidTr="003F2475">
        <w:tc>
          <w:tcPr>
            <w:tcW w:w="4530" w:type="dxa"/>
          </w:tcPr>
          <w:p w14:paraId="2BE3D124" w14:textId="77777777" w:rsidR="00F22453" w:rsidRDefault="00F22453" w:rsidP="003F2475">
            <w:r>
              <w:t>F1-Score</w:t>
            </w:r>
          </w:p>
        </w:tc>
        <w:tc>
          <w:tcPr>
            <w:tcW w:w="4530" w:type="dxa"/>
          </w:tcPr>
          <w:p w14:paraId="5DDB22B3" w14:textId="3BF587EE" w:rsidR="00F22453" w:rsidRDefault="00F22453" w:rsidP="00C96E7D">
            <w:pPr>
              <w:keepNext/>
            </w:pPr>
            <w:r>
              <w:t>73.</w:t>
            </w:r>
            <w:r w:rsidR="008C1E17">
              <w:t>46</w:t>
            </w:r>
            <w:r>
              <w:t>%</w:t>
            </w:r>
          </w:p>
        </w:tc>
      </w:tr>
    </w:tbl>
    <w:p w14:paraId="241073D7" w14:textId="6BA05EB4" w:rsidR="00F22453" w:rsidRPr="00A96925" w:rsidRDefault="00C96E7D" w:rsidP="00C96E7D">
      <w:pPr>
        <w:pStyle w:val="Beschriftung"/>
      </w:pPr>
      <w:r>
        <w:t xml:space="preserve">Tabelle </w:t>
      </w:r>
      <w:fldSimple w:instr=" SEQ Tabelle \* ARABIC ">
        <w:r w:rsidR="00EC201E">
          <w:rPr>
            <w:noProof/>
          </w:rPr>
          <w:t>7</w:t>
        </w:r>
      </w:fldSimple>
      <w:r>
        <w:t xml:space="preserve"> - </w:t>
      </w:r>
      <w:r w:rsidRPr="00C975B4">
        <w:t>Kennwerte für KNN k=3</w:t>
      </w:r>
    </w:p>
    <w:p w14:paraId="183A74D4" w14:textId="6F56A2AA" w:rsidR="00A96925" w:rsidRDefault="00A96925" w:rsidP="00A96925">
      <w:pPr>
        <w:pStyle w:val="berschrift3"/>
      </w:pPr>
      <w:r>
        <w:lastRenderedPageBreak/>
        <w:t>K = 5</w:t>
      </w:r>
    </w:p>
    <w:p w14:paraId="00142DF6" w14:textId="77777777" w:rsidR="00F8167E" w:rsidRDefault="000C402D" w:rsidP="00F8167E">
      <w:pPr>
        <w:keepNext/>
      </w:pPr>
      <w:r w:rsidRPr="000C402D">
        <w:rPr>
          <w:noProof/>
        </w:rPr>
        <w:drawing>
          <wp:inline distT="0" distB="0" distL="0" distR="0" wp14:anchorId="62C87265" wp14:editId="3ED970B9">
            <wp:extent cx="1709750" cy="623892"/>
            <wp:effectExtent l="0" t="0" r="5080" b="5080"/>
            <wp:docPr id="6"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text on a white background&#10;&#10;Description automatically generated"/>
                    <pic:cNvPicPr/>
                  </pic:nvPicPr>
                  <pic:blipFill>
                    <a:blip r:embed="rId37"/>
                    <a:stretch>
                      <a:fillRect/>
                    </a:stretch>
                  </pic:blipFill>
                  <pic:spPr>
                    <a:xfrm>
                      <a:off x="0" y="0"/>
                      <a:ext cx="1709750" cy="623892"/>
                    </a:xfrm>
                    <a:prstGeom prst="rect">
                      <a:avLst/>
                    </a:prstGeom>
                  </pic:spPr>
                </pic:pic>
              </a:graphicData>
            </a:graphic>
          </wp:inline>
        </w:drawing>
      </w:r>
    </w:p>
    <w:p w14:paraId="04BD6C1C" w14:textId="3E4BC6D1" w:rsidR="000C402D" w:rsidRDefault="00F8167E" w:rsidP="00F8167E">
      <w:pPr>
        <w:pStyle w:val="Beschriftung"/>
      </w:pPr>
      <w:r>
        <w:t xml:space="preserve">Abbildung </w:t>
      </w:r>
      <w:fldSimple w:instr=" SEQ Abbildung \* ARABIC "/>
      <w:r w:rsidRPr="00B8474A">
        <w:t xml:space="preserve"> - Konfusionsmatrix, k=</w:t>
      </w:r>
      <w:r w:rsidR="00F4699E">
        <w:t>5</w:t>
      </w:r>
    </w:p>
    <w:tbl>
      <w:tblPr>
        <w:tblStyle w:val="Tabellenraster"/>
        <w:tblW w:w="0" w:type="auto"/>
        <w:tblLook w:val="04A0" w:firstRow="1" w:lastRow="0" w:firstColumn="1" w:lastColumn="0" w:noHBand="0" w:noVBand="1"/>
      </w:tblPr>
      <w:tblGrid>
        <w:gridCol w:w="4530"/>
        <w:gridCol w:w="4530"/>
      </w:tblGrid>
      <w:tr w:rsidR="00022BE0" w14:paraId="3E25EF47" w14:textId="77777777" w:rsidTr="009E35B7">
        <w:tc>
          <w:tcPr>
            <w:tcW w:w="4530" w:type="dxa"/>
          </w:tcPr>
          <w:p w14:paraId="2ECEBF44" w14:textId="77777777" w:rsidR="00022BE0" w:rsidRDefault="00022BE0" w:rsidP="009E35B7">
            <w:r>
              <w:t>Rel. Klassifikationsfehler</w:t>
            </w:r>
          </w:p>
        </w:tc>
        <w:tc>
          <w:tcPr>
            <w:tcW w:w="4530" w:type="dxa"/>
          </w:tcPr>
          <w:p w14:paraId="4C8C51AB" w14:textId="53E2FC7B" w:rsidR="00022BE0" w:rsidRDefault="00022BE0" w:rsidP="009E35B7">
            <w:r>
              <w:t>3.</w:t>
            </w:r>
            <w:r w:rsidR="006B0C42">
              <w:t>695</w:t>
            </w:r>
            <w:r>
              <w:t>%</w:t>
            </w:r>
          </w:p>
        </w:tc>
      </w:tr>
      <w:tr w:rsidR="00022BE0" w14:paraId="7C33B4E9" w14:textId="77777777" w:rsidTr="009E35B7">
        <w:tc>
          <w:tcPr>
            <w:tcW w:w="4530" w:type="dxa"/>
          </w:tcPr>
          <w:p w14:paraId="50594EAF" w14:textId="77777777" w:rsidR="00022BE0" w:rsidRDefault="00022BE0" w:rsidP="009E35B7">
            <w:r>
              <w:t>Accuracy</w:t>
            </w:r>
          </w:p>
        </w:tc>
        <w:tc>
          <w:tcPr>
            <w:tcW w:w="4530" w:type="dxa"/>
          </w:tcPr>
          <w:p w14:paraId="0D2C6BE4" w14:textId="08C4C650" w:rsidR="00022BE0" w:rsidRDefault="00022BE0" w:rsidP="009E35B7">
            <w:r>
              <w:t>96.</w:t>
            </w:r>
            <w:r w:rsidR="006B0C42">
              <w:t>305</w:t>
            </w:r>
            <w:r>
              <w:t>%</w:t>
            </w:r>
          </w:p>
        </w:tc>
      </w:tr>
      <w:tr w:rsidR="00022BE0" w14:paraId="6D018727" w14:textId="77777777" w:rsidTr="009E35B7">
        <w:tc>
          <w:tcPr>
            <w:tcW w:w="4530" w:type="dxa"/>
          </w:tcPr>
          <w:p w14:paraId="66B0397E" w14:textId="77777777" w:rsidR="00022BE0" w:rsidRDefault="00022BE0" w:rsidP="009E35B7">
            <w:r>
              <w:t>Präzision</w:t>
            </w:r>
          </w:p>
        </w:tc>
        <w:tc>
          <w:tcPr>
            <w:tcW w:w="4530" w:type="dxa"/>
          </w:tcPr>
          <w:p w14:paraId="119A7184" w14:textId="223716A8" w:rsidR="00022BE0" w:rsidRDefault="00022BE0" w:rsidP="009E35B7">
            <w:r>
              <w:t>8</w:t>
            </w:r>
            <w:r w:rsidR="006B0C42">
              <w:t>8</w:t>
            </w:r>
            <w:r>
              <w:t>.</w:t>
            </w:r>
            <w:r w:rsidR="006B0C42">
              <w:t>917</w:t>
            </w:r>
            <w:r>
              <w:t>%</w:t>
            </w:r>
          </w:p>
        </w:tc>
      </w:tr>
      <w:tr w:rsidR="00022BE0" w14:paraId="0C666240" w14:textId="77777777" w:rsidTr="009E35B7">
        <w:tc>
          <w:tcPr>
            <w:tcW w:w="4530" w:type="dxa"/>
          </w:tcPr>
          <w:p w14:paraId="6EAAD7D4" w14:textId="77777777" w:rsidR="00022BE0" w:rsidRDefault="00022BE0" w:rsidP="009E35B7">
            <w:r>
              <w:t>Recall</w:t>
            </w:r>
          </w:p>
        </w:tc>
        <w:tc>
          <w:tcPr>
            <w:tcW w:w="4530" w:type="dxa"/>
          </w:tcPr>
          <w:p w14:paraId="2B26D92D" w14:textId="5E4B9F74" w:rsidR="00022BE0" w:rsidRDefault="00022BE0" w:rsidP="009E35B7">
            <w:r>
              <w:t>6</w:t>
            </w:r>
            <w:r w:rsidR="006B0C42">
              <w:t>3</w:t>
            </w:r>
            <w:r>
              <w:t>.</w:t>
            </w:r>
            <w:r w:rsidR="006B0C42">
              <w:t>35</w:t>
            </w:r>
            <w:r>
              <w:t>%</w:t>
            </w:r>
          </w:p>
        </w:tc>
      </w:tr>
      <w:tr w:rsidR="00022BE0" w14:paraId="76851FEE" w14:textId="77777777" w:rsidTr="009E35B7">
        <w:tc>
          <w:tcPr>
            <w:tcW w:w="4530" w:type="dxa"/>
          </w:tcPr>
          <w:p w14:paraId="4ED3EEFE" w14:textId="77777777" w:rsidR="00022BE0" w:rsidRDefault="00022BE0" w:rsidP="009E35B7">
            <w:r>
              <w:t>F1-Score</w:t>
            </w:r>
          </w:p>
        </w:tc>
        <w:tc>
          <w:tcPr>
            <w:tcW w:w="4530" w:type="dxa"/>
          </w:tcPr>
          <w:p w14:paraId="33845387" w14:textId="3C42C9C9" w:rsidR="00022BE0" w:rsidRDefault="00022BE0" w:rsidP="00C96E7D">
            <w:pPr>
              <w:keepNext/>
            </w:pPr>
            <w:r>
              <w:t>73.</w:t>
            </w:r>
            <w:r w:rsidR="006B0C42">
              <w:t>98</w:t>
            </w:r>
            <w:r>
              <w:t>%</w:t>
            </w:r>
          </w:p>
        </w:tc>
      </w:tr>
    </w:tbl>
    <w:p w14:paraId="0D940D4E" w14:textId="4CCC0159" w:rsidR="00022BE0" w:rsidRPr="00022BE0" w:rsidRDefault="00C96E7D" w:rsidP="00C96E7D">
      <w:pPr>
        <w:pStyle w:val="Beschriftung"/>
      </w:pPr>
      <w:r>
        <w:t xml:space="preserve">Tabelle </w:t>
      </w:r>
      <w:fldSimple w:instr=" SEQ Tabelle \* ARABIC ">
        <w:r w:rsidR="00EC201E">
          <w:rPr>
            <w:noProof/>
          </w:rPr>
          <w:t>8</w:t>
        </w:r>
      </w:fldSimple>
      <w:r w:rsidR="00B71ED2">
        <w:t xml:space="preserve"> </w:t>
      </w:r>
      <w:r>
        <w:t xml:space="preserve">- </w:t>
      </w:r>
      <w:r w:rsidRPr="00F6266C">
        <w:t>Kennwerte für KNN k=</w:t>
      </w:r>
      <w:r>
        <w:t>5</w:t>
      </w:r>
    </w:p>
    <w:p w14:paraId="6903A141" w14:textId="52980EA4" w:rsidR="00A96925" w:rsidRDefault="00A96925" w:rsidP="00A96925">
      <w:pPr>
        <w:pStyle w:val="berschrift3"/>
      </w:pPr>
      <w:r>
        <w:t>K = 7</w:t>
      </w:r>
    </w:p>
    <w:p w14:paraId="062F9122" w14:textId="77777777" w:rsidR="00F8167E" w:rsidRDefault="00875D54" w:rsidP="00F8167E">
      <w:pPr>
        <w:keepNext/>
      </w:pPr>
      <w:r w:rsidRPr="00875D54">
        <w:rPr>
          <w:noProof/>
        </w:rPr>
        <w:drawing>
          <wp:inline distT="0" distB="0" distL="0" distR="0" wp14:anchorId="2287791F" wp14:editId="423E6617">
            <wp:extent cx="1738325" cy="595317"/>
            <wp:effectExtent l="0" t="0" r="0" b="0"/>
            <wp:docPr id="7"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text on a white background&#10;&#10;Description automatically generated"/>
                    <pic:cNvPicPr/>
                  </pic:nvPicPr>
                  <pic:blipFill>
                    <a:blip r:embed="rId38"/>
                    <a:stretch>
                      <a:fillRect/>
                    </a:stretch>
                  </pic:blipFill>
                  <pic:spPr>
                    <a:xfrm>
                      <a:off x="0" y="0"/>
                      <a:ext cx="1738325" cy="595317"/>
                    </a:xfrm>
                    <a:prstGeom prst="rect">
                      <a:avLst/>
                    </a:prstGeom>
                  </pic:spPr>
                </pic:pic>
              </a:graphicData>
            </a:graphic>
          </wp:inline>
        </w:drawing>
      </w:r>
    </w:p>
    <w:p w14:paraId="2CAC222E" w14:textId="7F7B18D3" w:rsidR="00022BE0" w:rsidRDefault="00F8167E" w:rsidP="00F8167E">
      <w:pPr>
        <w:pStyle w:val="Beschriftung"/>
      </w:pPr>
      <w:r>
        <w:t xml:space="preserve">Abbildung </w:t>
      </w:r>
      <w:r w:rsidR="00B71ED2">
        <w:t>20</w:t>
      </w:r>
      <w:fldSimple w:instr=" SEQ Abbildung \* ARABIC "/>
      <w:r w:rsidRPr="006E4D22">
        <w:t xml:space="preserve"> - Konfusionsmatrix, k=</w:t>
      </w:r>
      <w:r w:rsidR="00F4699E">
        <w:t>7</w:t>
      </w:r>
    </w:p>
    <w:tbl>
      <w:tblPr>
        <w:tblStyle w:val="Tabellenraster"/>
        <w:tblW w:w="0" w:type="auto"/>
        <w:tblLook w:val="04A0" w:firstRow="1" w:lastRow="0" w:firstColumn="1" w:lastColumn="0" w:noHBand="0" w:noVBand="1"/>
      </w:tblPr>
      <w:tblGrid>
        <w:gridCol w:w="4530"/>
        <w:gridCol w:w="4530"/>
      </w:tblGrid>
      <w:tr w:rsidR="00022BE0" w14:paraId="4488FB0D" w14:textId="77777777" w:rsidTr="009E35B7">
        <w:tc>
          <w:tcPr>
            <w:tcW w:w="4530" w:type="dxa"/>
          </w:tcPr>
          <w:p w14:paraId="78DD9B38" w14:textId="77777777" w:rsidR="00022BE0" w:rsidRDefault="00022BE0" w:rsidP="009E35B7">
            <w:r>
              <w:t>Rel. Klassifikationsfehler</w:t>
            </w:r>
          </w:p>
        </w:tc>
        <w:tc>
          <w:tcPr>
            <w:tcW w:w="4530" w:type="dxa"/>
          </w:tcPr>
          <w:p w14:paraId="6898AF46" w14:textId="1FA6A210" w:rsidR="00022BE0" w:rsidRDefault="00022BE0" w:rsidP="009E35B7">
            <w:r>
              <w:t>3.</w:t>
            </w:r>
            <w:r w:rsidR="006B0C42">
              <w:t>64</w:t>
            </w:r>
            <w:r>
              <w:t>%</w:t>
            </w:r>
          </w:p>
        </w:tc>
      </w:tr>
      <w:tr w:rsidR="00022BE0" w14:paraId="5984E45E" w14:textId="77777777" w:rsidTr="009E35B7">
        <w:tc>
          <w:tcPr>
            <w:tcW w:w="4530" w:type="dxa"/>
          </w:tcPr>
          <w:p w14:paraId="56140DC5" w14:textId="77777777" w:rsidR="00022BE0" w:rsidRDefault="00022BE0" w:rsidP="009E35B7">
            <w:r>
              <w:t>Accuracy</w:t>
            </w:r>
          </w:p>
        </w:tc>
        <w:tc>
          <w:tcPr>
            <w:tcW w:w="4530" w:type="dxa"/>
          </w:tcPr>
          <w:p w14:paraId="5A61158F" w14:textId="2D595969" w:rsidR="00022BE0" w:rsidRDefault="00022BE0" w:rsidP="009E35B7">
            <w:r>
              <w:t>96.</w:t>
            </w:r>
            <w:r w:rsidR="00D72898">
              <w:t>36</w:t>
            </w:r>
            <w:r>
              <w:t>%</w:t>
            </w:r>
          </w:p>
        </w:tc>
      </w:tr>
      <w:tr w:rsidR="00022BE0" w14:paraId="7F8B1B94" w14:textId="77777777" w:rsidTr="009E35B7">
        <w:tc>
          <w:tcPr>
            <w:tcW w:w="4530" w:type="dxa"/>
          </w:tcPr>
          <w:p w14:paraId="5A39C6AF" w14:textId="77777777" w:rsidR="00022BE0" w:rsidRDefault="00022BE0" w:rsidP="009E35B7">
            <w:r>
              <w:t>Präzision</w:t>
            </w:r>
          </w:p>
        </w:tc>
        <w:tc>
          <w:tcPr>
            <w:tcW w:w="4530" w:type="dxa"/>
          </w:tcPr>
          <w:p w14:paraId="75880DEC" w14:textId="5FBC4DA9" w:rsidR="00022BE0" w:rsidRDefault="00652DD9" w:rsidP="009E35B7">
            <w:r>
              <w:t>91</w:t>
            </w:r>
            <w:r w:rsidR="00022BE0">
              <w:t>.</w:t>
            </w:r>
            <w:r w:rsidR="00766FE9">
              <w:t>599</w:t>
            </w:r>
            <w:r w:rsidR="00022BE0">
              <w:t>%</w:t>
            </w:r>
          </w:p>
        </w:tc>
      </w:tr>
      <w:tr w:rsidR="00022BE0" w14:paraId="6064E49E" w14:textId="77777777" w:rsidTr="009E35B7">
        <w:tc>
          <w:tcPr>
            <w:tcW w:w="4530" w:type="dxa"/>
          </w:tcPr>
          <w:p w14:paraId="16ADFEEB" w14:textId="77777777" w:rsidR="00022BE0" w:rsidRDefault="00022BE0" w:rsidP="009E35B7">
            <w:r>
              <w:t>Recall</w:t>
            </w:r>
          </w:p>
        </w:tc>
        <w:tc>
          <w:tcPr>
            <w:tcW w:w="4530" w:type="dxa"/>
          </w:tcPr>
          <w:p w14:paraId="2C19447B" w14:textId="52A13B27" w:rsidR="00022BE0" w:rsidRDefault="00022BE0" w:rsidP="009E35B7">
            <w:r>
              <w:t>6</w:t>
            </w:r>
            <w:r w:rsidR="00766FE9">
              <w:t>1</w:t>
            </w:r>
            <w:r>
              <w:t>.</w:t>
            </w:r>
            <w:r w:rsidR="00766FE9">
              <w:t>78</w:t>
            </w:r>
            <w:r w:rsidR="006376BC">
              <w:t>4</w:t>
            </w:r>
            <w:r>
              <w:t>%</w:t>
            </w:r>
          </w:p>
        </w:tc>
      </w:tr>
      <w:tr w:rsidR="00022BE0" w14:paraId="6BC8E988" w14:textId="77777777" w:rsidTr="009E35B7">
        <w:tc>
          <w:tcPr>
            <w:tcW w:w="4530" w:type="dxa"/>
          </w:tcPr>
          <w:p w14:paraId="19A37B9C" w14:textId="77777777" w:rsidR="00022BE0" w:rsidRDefault="00022BE0" w:rsidP="009E35B7">
            <w:r>
              <w:t>F1-Score</w:t>
            </w:r>
          </w:p>
        </w:tc>
        <w:tc>
          <w:tcPr>
            <w:tcW w:w="4530" w:type="dxa"/>
          </w:tcPr>
          <w:p w14:paraId="2FC9CCF7" w14:textId="4A31145D" w:rsidR="00022BE0" w:rsidRDefault="00022BE0" w:rsidP="00C96E7D">
            <w:pPr>
              <w:keepNext/>
            </w:pPr>
            <w:r>
              <w:t>73.</w:t>
            </w:r>
            <w:r w:rsidR="006376BC">
              <w:t>79</w:t>
            </w:r>
            <w:r>
              <w:t>%</w:t>
            </w:r>
          </w:p>
        </w:tc>
      </w:tr>
    </w:tbl>
    <w:p w14:paraId="61619D54" w14:textId="3945C4A4" w:rsidR="00022BE0" w:rsidRPr="00022BE0" w:rsidRDefault="00C96E7D" w:rsidP="00C96E7D">
      <w:pPr>
        <w:pStyle w:val="Beschriftung"/>
      </w:pPr>
      <w:r>
        <w:t xml:space="preserve">Tabelle </w:t>
      </w:r>
      <w:fldSimple w:instr=" SEQ Tabelle \* ARABIC ">
        <w:r w:rsidR="00EC201E">
          <w:rPr>
            <w:noProof/>
          </w:rPr>
          <w:t>9</w:t>
        </w:r>
      </w:fldSimple>
      <w:r>
        <w:t xml:space="preserve"> - </w:t>
      </w:r>
      <w:r w:rsidRPr="005F6327">
        <w:t>Kennwerte für KNN k=</w:t>
      </w:r>
      <w:r>
        <w:t>7</w:t>
      </w:r>
    </w:p>
    <w:p w14:paraId="1396B1CE" w14:textId="7D256F0B" w:rsidR="00A96925" w:rsidRDefault="00A96925" w:rsidP="00A96925">
      <w:pPr>
        <w:pStyle w:val="berschrift3"/>
      </w:pPr>
      <w:r>
        <w:t>K = 15</w:t>
      </w:r>
    </w:p>
    <w:p w14:paraId="6457ADCC" w14:textId="77777777" w:rsidR="00F8167E" w:rsidRDefault="006B0C42" w:rsidP="00F8167E">
      <w:pPr>
        <w:keepNext/>
      </w:pPr>
      <w:r w:rsidRPr="006B0C42">
        <w:rPr>
          <w:noProof/>
        </w:rPr>
        <w:drawing>
          <wp:inline distT="0" distB="0" distL="0" distR="0" wp14:anchorId="34A78CB0" wp14:editId="1ACD13FB">
            <wp:extent cx="1724038" cy="619130"/>
            <wp:effectExtent l="0" t="0" r="0" b="9525"/>
            <wp:docPr id="8" name="Picture 8"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number with black text&#10;&#10;Description automatically generated with medium confidence"/>
                    <pic:cNvPicPr/>
                  </pic:nvPicPr>
                  <pic:blipFill>
                    <a:blip r:embed="rId39"/>
                    <a:stretch>
                      <a:fillRect/>
                    </a:stretch>
                  </pic:blipFill>
                  <pic:spPr>
                    <a:xfrm>
                      <a:off x="0" y="0"/>
                      <a:ext cx="1724038" cy="619130"/>
                    </a:xfrm>
                    <a:prstGeom prst="rect">
                      <a:avLst/>
                    </a:prstGeom>
                  </pic:spPr>
                </pic:pic>
              </a:graphicData>
            </a:graphic>
          </wp:inline>
        </w:drawing>
      </w:r>
    </w:p>
    <w:p w14:paraId="35F2C5E8" w14:textId="79322CF1" w:rsidR="00022BE0" w:rsidRDefault="00F8167E" w:rsidP="00F8167E">
      <w:pPr>
        <w:pStyle w:val="Beschriftung"/>
      </w:pPr>
      <w:r>
        <w:t xml:space="preserve">Abbildung </w:t>
      </w:r>
      <w:r w:rsidR="00B71ED2">
        <w:t>21</w:t>
      </w:r>
      <w:fldSimple w:instr=" SEQ Abbildung \* ARABIC "/>
      <w:r w:rsidRPr="00601094">
        <w:t xml:space="preserve"> - Konfusionsmatrix, k=</w:t>
      </w:r>
      <w:r w:rsidR="00F4699E">
        <w:t>15</w:t>
      </w:r>
    </w:p>
    <w:tbl>
      <w:tblPr>
        <w:tblStyle w:val="Tabellenraster"/>
        <w:tblW w:w="0" w:type="auto"/>
        <w:tblLook w:val="04A0" w:firstRow="1" w:lastRow="0" w:firstColumn="1" w:lastColumn="0" w:noHBand="0" w:noVBand="1"/>
      </w:tblPr>
      <w:tblGrid>
        <w:gridCol w:w="4530"/>
        <w:gridCol w:w="4530"/>
      </w:tblGrid>
      <w:tr w:rsidR="00022BE0" w14:paraId="225626EA" w14:textId="77777777" w:rsidTr="009E35B7">
        <w:tc>
          <w:tcPr>
            <w:tcW w:w="4530" w:type="dxa"/>
          </w:tcPr>
          <w:p w14:paraId="6B724B30" w14:textId="77777777" w:rsidR="00022BE0" w:rsidRDefault="00022BE0" w:rsidP="009E35B7">
            <w:r>
              <w:t>Rel. Klassifikationsfehler</w:t>
            </w:r>
          </w:p>
        </w:tc>
        <w:tc>
          <w:tcPr>
            <w:tcW w:w="4530" w:type="dxa"/>
          </w:tcPr>
          <w:p w14:paraId="1ABB6674" w14:textId="1E59B165" w:rsidR="00022BE0" w:rsidRDefault="00022BE0" w:rsidP="009E35B7">
            <w:r>
              <w:t>3.</w:t>
            </w:r>
            <w:r w:rsidR="00FE0CBE">
              <w:t>645</w:t>
            </w:r>
            <w:r>
              <w:t>%</w:t>
            </w:r>
          </w:p>
        </w:tc>
      </w:tr>
      <w:tr w:rsidR="00022BE0" w14:paraId="2207269C" w14:textId="77777777" w:rsidTr="009E35B7">
        <w:tc>
          <w:tcPr>
            <w:tcW w:w="4530" w:type="dxa"/>
          </w:tcPr>
          <w:p w14:paraId="5E1FB061" w14:textId="77777777" w:rsidR="00022BE0" w:rsidRDefault="00022BE0" w:rsidP="009E35B7">
            <w:r>
              <w:t>Accuracy</w:t>
            </w:r>
          </w:p>
        </w:tc>
        <w:tc>
          <w:tcPr>
            <w:tcW w:w="4530" w:type="dxa"/>
          </w:tcPr>
          <w:p w14:paraId="00BE5D1F" w14:textId="16B713B7" w:rsidR="00022BE0" w:rsidRDefault="00022BE0" w:rsidP="009E35B7">
            <w:r>
              <w:t>96.</w:t>
            </w:r>
            <w:r w:rsidR="00415C30">
              <w:t>355</w:t>
            </w:r>
            <w:r>
              <w:t>%</w:t>
            </w:r>
          </w:p>
        </w:tc>
      </w:tr>
      <w:tr w:rsidR="00022BE0" w14:paraId="158D259F" w14:textId="77777777" w:rsidTr="009E35B7">
        <w:tc>
          <w:tcPr>
            <w:tcW w:w="4530" w:type="dxa"/>
          </w:tcPr>
          <w:p w14:paraId="0760F8EE" w14:textId="77777777" w:rsidR="00022BE0" w:rsidRDefault="00022BE0" w:rsidP="009E35B7">
            <w:r>
              <w:t>Präzision</w:t>
            </w:r>
          </w:p>
        </w:tc>
        <w:tc>
          <w:tcPr>
            <w:tcW w:w="4530" w:type="dxa"/>
          </w:tcPr>
          <w:p w14:paraId="2E3A81AA" w14:textId="29705333" w:rsidR="00022BE0" w:rsidRDefault="002856FF" w:rsidP="009E35B7">
            <w:r>
              <w:t>9</w:t>
            </w:r>
            <w:r w:rsidR="00022BE0">
              <w:t>4.</w:t>
            </w:r>
            <w:r>
              <w:t>37</w:t>
            </w:r>
            <w:r w:rsidR="00022BE0">
              <w:t>%</w:t>
            </w:r>
          </w:p>
        </w:tc>
      </w:tr>
      <w:tr w:rsidR="00022BE0" w14:paraId="26D5D0EC" w14:textId="77777777" w:rsidTr="009E35B7">
        <w:tc>
          <w:tcPr>
            <w:tcW w:w="4530" w:type="dxa"/>
          </w:tcPr>
          <w:p w14:paraId="62E91233" w14:textId="77777777" w:rsidR="00022BE0" w:rsidRDefault="00022BE0" w:rsidP="009E35B7">
            <w:r>
              <w:t>Recall</w:t>
            </w:r>
          </w:p>
        </w:tc>
        <w:tc>
          <w:tcPr>
            <w:tcW w:w="4530" w:type="dxa"/>
          </w:tcPr>
          <w:p w14:paraId="226C1106" w14:textId="3FB0905C" w:rsidR="00022BE0" w:rsidRDefault="00D32EF9" w:rsidP="009E35B7">
            <w:r>
              <w:t>59</w:t>
            </w:r>
            <w:r w:rsidR="00022BE0">
              <w:t>.</w:t>
            </w:r>
            <w:r w:rsidR="00F8167E">
              <w:t>614</w:t>
            </w:r>
            <w:r w:rsidR="00022BE0">
              <w:t>%</w:t>
            </w:r>
          </w:p>
        </w:tc>
      </w:tr>
      <w:tr w:rsidR="00022BE0" w14:paraId="7BDC48CF" w14:textId="77777777" w:rsidTr="009E35B7">
        <w:tc>
          <w:tcPr>
            <w:tcW w:w="4530" w:type="dxa"/>
          </w:tcPr>
          <w:p w14:paraId="73BCBAFC" w14:textId="77777777" w:rsidR="00022BE0" w:rsidRDefault="00022BE0" w:rsidP="009E35B7">
            <w:r>
              <w:t>F1-Score</w:t>
            </w:r>
          </w:p>
        </w:tc>
        <w:tc>
          <w:tcPr>
            <w:tcW w:w="4530" w:type="dxa"/>
          </w:tcPr>
          <w:p w14:paraId="2A5E39CD" w14:textId="0A14ADEF" w:rsidR="00022BE0" w:rsidRDefault="00022BE0" w:rsidP="00C96E7D">
            <w:pPr>
              <w:keepNext/>
            </w:pPr>
            <w:r>
              <w:t>73.</w:t>
            </w:r>
            <w:r w:rsidR="00F8167E">
              <w:t>068</w:t>
            </w:r>
            <w:r>
              <w:t>%</w:t>
            </w:r>
          </w:p>
        </w:tc>
      </w:tr>
    </w:tbl>
    <w:p w14:paraId="1C9DC3EE" w14:textId="0A5A9119" w:rsidR="00022BE0" w:rsidRDefault="00C96E7D" w:rsidP="00C96E7D">
      <w:pPr>
        <w:pStyle w:val="Beschriftung"/>
      </w:pPr>
      <w:r>
        <w:t xml:space="preserve">Tabelle </w:t>
      </w:r>
      <w:fldSimple w:instr=" SEQ Tabelle \* ARABIC ">
        <w:r w:rsidR="00EC201E">
          <w:rPr>
            <w:noProof/>
          </w:rPr>
          <w:t>10</w:t>
        </w:r>
      </w:fldSimple>
      <w:r>
        <w:t xml:space="preserve"> - </w:t>
      </w:r>
      <w:r w:rsidRPr="00AC043B">
        <w:t>Kennwerte für KNN k=</w:t>
      </w:r>
      <w:r>
        <w:t>15</w:t>
      </w:r>
    </w:p>
    <w:p w14:paraId="4D6983C3" w14:textId="7A13DE8E" w:rsidR="002E3FB8" w:rsidRDefault="008840C9" w:rsidP="00022BE0">
      <w:r>
        <w:t xml:space="preserve">Deutlich erkennbar wird </w:t>
      </w:r>
      <w:r w:rsidR="009F6BEB">
        <w:t>in den Abbildungen 20-23 und den dazu gehörigen Tabellen</w:t>
      </w:r>
      <w:r w:rsidR="00AC7135">
        <w:t>,</w:t>
      </w:r>
      <w:r>
        <w:t xml:space="preserve"> das</w:t>
      </w:r>
      <w:r w:rsidR="00AC7135">
        <w:t xml:space="preserve">s je höher der </w:t>
      </w:r>
      <w:r w:rsidR="00924FD0">
        <w:t>Hyperparameter k gesetzt ist</w:t>
      </w:r>
      <w:r w:rsidR="004C1AB3">
        <w:t>, desto h</w:t>
      </w:r>
      <w:r w:rsidR="00B80394">
        <w:t>ö</w:t>
      </w:r>
      <w:r w:rsidR="004C1AB3">
        <w:t>her ist die Präzision</w:t>
      </w:r>
      <w:r w:rsidR="00B80394">
        <w:t xml:space="preserve">. Dies lässt sich darauf </w:t>
      </w:r>
      <w:r w:rsidR="00001301">
        <w:t>zurückführen,</w:t>
      </w:r>
      <w:r w:rsidR="00B80394">
        <w:t xml:space="preserve"> dass in den Daten</w:t>
      </w:r>
      <w:r w:rsidR="00B530CD">
        <w:t xml:space="preserve"> eine signifikante über Repräsentation von </w:t>
      </w:r>
      <w:r w:rsidR="001C5639">
        <w:t>Gesunden Proben gegeben ist. Deshalb</w:t>
      </w:r>
      <w:r w:rsidR="00C735E6">
        <w:t xml:space="preserve"> werden </w:t>
      </w:r>
      <w:r w:rsidR="007A0807">
        <w:t>bei</w:t>
      </w:r>
      <w:r w:rsidR="00C735E6">
        <w:t xml:space="preserve"> höheren k</w:t>
      </w:r>
      <w:r w:rsidR="007A0807">
        <w:t xml:space="preserve"> immer mehr </w:t>
      </w:r>
      <w:r w:rsidR="0018155D">
        <w:t>Gesunde</w:t>
      </w:r>
      <w:r w:rsidR="0046091B">
        <w:t xml:space="preserve"> Proben gesehen</w:t>
      </w:r>
      <w:r w:rsidR="007476D6">
        <w:t xml:space="preserve"> und immer mehr daten werden </w:t>
      </w:r>
      <w:r w:rsidR="00E27F6D">
        <w:t>als gesund gelabelt</w:t>
      </w:r>
      <w:r w:rsidR="00001301">
        <w:t>.</w:t>
      </w:r>
    </w:p>
    <w:p w14:paraId="255F0AB8" w14:textId="77777777" w:rsidR="002E3FB8" w:rsidRDefault="002E3FB8" w:rsidP="00022BE0"/>
    <w:p w14:paraId="6BB1FCDD" w14:textId="77777777" w:rsidR="002E3FB8" w:rsidRDefault="002E3FB8" w:rsidP="00022BE0"/>
    <w:p w14:paraId="4A4DCF8B" w14:textId="77777777" w:rsidR="002E3FB8" w:rsidRDefault="002E3FB8" w:rsidP="00022BE0"/>
    <w:p w14:paraId="08982483" w14:textId="77777777" w:rsidR="00477962" w:rsidRDefault="002E3FB8" w:rsidP="002E3FB8">
      <w:pPr>
        <w:pStyle w:val="berschrift2"/>
      </w:pPr>
      <w:r>
        <w:lastRenderedPageBreak/>
        <w:t>Vergleich</w:t>
      </w:r>
    </w:p>
    <w:p w14:paraId="29037529" w14:textId="77777777" w:rsidR="00397F48" w:rsidRDefault="00397F48" w:rsidP="00AC4DC4">
      <w:pPr>
        <w:pStyle w:val="berschrift2"/>
        <w:numPr>
          <w:ilvl w:val="0"/>
          <w:numId w:val="0"/>
        </w:numPr>
      </w:pPr>
    </w:p>
    <w:p w14:paraId="0D744405" w14:textId="1227093B" w:rsidR="00CB23B3" w:rsidRDefault="00397F48" w:rsidP="00397F48">
      <w:r>
        <w:t xml:space="preserve">Sowohl </w:t>
      </w:r>
      <w:r w:rsidR="00310A41">
        <w:t>das</w:t>
      </w:r>
      <w:r>
        <w:t xml:space="preserve"> Logistische </w:t>
      </w:r>
      <w:r w:rsidR="00310A41">
        <w:t>Model</w:t>
      </w:r>
      <w:r>
        <w:t xml:space="preserve"> als auch KNN ergeben ähnliche </w:t>
      </w:r>
      <w:r w:rsidR="00310A41">
        <w:t>R</w:t>
      </w:r>
      <w:r>
        <w:t>esultate</w:t>
      </w:r>
      <w:r w:rsidR="005F17A1">
        <w:t>. Accuracy</w:t>
      </w:r>
      <w:r w:rsidR="009F4A4B">
        <w:t xml:space="preserve"> liegt um 96%</w:t>
      </w:r>
      <w:r w:rsidR="0023792C">
        <w:t xml:space="preserve">, </w:t>
      </w:r>
      <w:r w:rsidR="009A1E0E">
        <w:t xml:space="preserve">Präzision um 85% und Recall </w:t>
      </w:r>
      <w:r w:rsidR="003D62C5">
        <w:t>um</w:t>
      </w:r>
      <w:r w:rsidR="00C26F06">
        <w:t xml:space="preserve"> 6</w:t>
      </w:r>
      <w:r w:rsidR="00F62C3E">
        <w:t>3</w:t>
      </w:r>
      <w:r w:rsidR="00C26F06">
        <w:t>%</w:t>
      </w:r>
      <w:r w:rsidR="00F62C3E">
        <w:t xml:space="preserve">. </w:t>
      </w:r>
      <w:r w:rsidR="00180873">
        <w:t>Der Entscheidungsbaum hingegen</w:t>
      </w:r>
      <w:r w:rsidR="00C534E4">
        <w:t xml:space="preserve"> erreicht </w:t>
      </w:r>
      <w:r w:rsidR="006B73A6">
        <w:t>eine perfekte Präzision</w:t>
      </w:r>
      <w:r w:rsidR="003278CB">
        <w:t xml:space="preserve"> und signifikant höheren Recall </w:t>
      </w:r>
      <w:r w:rsidR="0056104B">
        <w:t>(68%).</w:t>
      </w:r>
      <w:r w:rsidR="004C1D91">
        <w:t xml:space="preserve"> Dies</w:t>
      </w:r>
      <w:r w:rsidR="00CB23B3">
        <w:t>,</w:t>
      </w:r>
      <w:r w:rsidR="004C1D91">
        <w:t xml:space="preserve"> obwohl der Baum nur zwei Mal </w:t>
      </w:r>
      <w:r w:rsidR="00FD6E61">
        <w:t>splittet</w:t>
      </w:r>
      <w:r w:rsidR="008404A5">
        <w:t>.</w:t>
      </w:r>
    </w:p>
    <w:p w14:paraId="6C993D06" w14:textId="6885AB2F" w:rsidR="005D7E7B" w:rsidRDefault="005D7E7B" w:rsidP="00397F48">
      <w:r>
        <w:t>Zwischen logistischem Model und KNN schneidet KNN leicht besser ab</w:t>
      </w:r>
      <w:r w:rsidR="00273458">
        <w:t xml:space="preserve">, insgesamt sind die </w:t>
      </w:r>
      <w:r w:rsidR="00872AC8">
        <w:t>beiden</w:t>
      </w:r>
      <w:r w:rsidR="00273458">
        <w:t xml:space="preserve"> </w:t>
      </w:r>
      <w:r w:rsidR="003631FB">
        <w:t>Modelle</w:t>
      </w:r>
      <w:r w:rsidR="00CF2DE6">
        <w:t xml:space="preserve"> </w:t>
      </w:r>
      <w:r w:rsidR="00273458">
        <w:t xml:space="preserve">aber </w:t>
      </w:r>
      <w:r w:rsidR="00895C1C">
        <w:t>gleichwertig.</w:t>
      </w:r>
    </w:p>
    <w:p w14:paraId="6C73A7C1" w14:textId="77777777" w:rsidR="00E253B6" w:rsidRDefault="00E253B6" w:rsidP="00397F48"/>
    <w:p w14:paraId="75693D80" w14:textId="77777777" w:rsidR="00E253B6" w:rsidRDefault="00E253B6" w:rsidP="00E253B6">
      <w:pPr>
        <w:keepNext/>
      </w:pPr>
      <w:r>
        <w:rPr>
          <w:noProof/>
        </w:rPr>
        <w:drawing>
          <wp:inline distT="0" distB="0" distL="0" distR="0" wp14:anchorId="36E90B1C" wp14:editId="7BE7E985">
            <wp:extent cx="5759450" cy="3038475"/>
            <wp:effectExtent l="0" t="0" r="0" b="952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40"/>
                    <a:stretch>
                      <a:fillRect/>
                    </a:stretch>
                  </pic:blipFill>
                  <pic:spPr>
                    <a:xfrm>
                      <a:off x="0" y="0"/>
                      <a:ext cx="5759450" cy="3038475"/>
                    </a:xfrm>
                    <a:prstGeom prst="rect">
                      <a:avLst/>
                    </a:prstGeom>
                  </pic:spPr>
                </pic:pic>
              </a:graphicData>
            </a:graphic>
          </wp:inline>
        </w:drawing>
      </w:r>
    </w:p>
    <w:p w14:paraId="538BFAB9" w14:textId="4C413D85" w:rsidR="00E253B6" w:rsidRDefault="00E253B6" w:rsidP="00E253B6">
      <w:pPr>
        <w:pStyle w:val="Beschriftung"/>
      </w:pPr>
      <w:r>
        <w:t xml:space="preserve">Abbildung </w:t>
      </w:r>
      <w:r w:rsidR="00B71ED2">
        <w:t>22</w:t>
      </w:r>
      <w:fldSimple w:instr=" SEQ Abbildung \* ARABIC "/>
      <w:r>
        <w:t xml:space="preserve"> - KNN mit den Prädiktoren HbA1c und </w:t>
      </w:r>
      <w:proofErr w:type="spellStart"/>
      <w:r>
        <w:t>blood_glucose</w:t>
      </w:r>
      <w:proofErr w:type="spellEnd"/>
    </w:p>
    <w:p w14:paraId="2EE559E4" w14:textId="739E86A0" w:rsidR="00E253B6" w:rsidRDefault="00A94201" w:rsidP="00397F48">
      <w:r>
        <w:t>In A</w:t>
      </w:r>
      <w:r w:rsidR="00A145EE">
        <w:t xml:space="preserve">bbildung 24 </w:t>
      </w:r>
      <w:r w:rsidR="00152319">
        <w:t xml:space="preserve">ist zu </w:t>
      </w:r>
      <w:r w:rsidR="00A145EE">
        <w:t>sehen</w:t>
      </w:r>
      <w:r w:rsidR="000630BF">
        <w:t>,</w:t>
      </w:r>
      <w:r w:rsidR="00A145EE">
        <w:t xml:space="preserve"> dass auch KNN mit nur den zwei Prädiktoren</w:t>
      </w:r>
      <w:r w:rsidR="00E60222">
        <w:t>,</w:t>
      </w:r>
      <w:r w:rsidR="00A145EE">
        <w:t xml:space="preserve"> welche der Entscheidungsbaum </w:t>
      </w:r>
      <w:r w:rsidR="00460F1E">
        <w:t xml:space="preserve">herausgefiltert hat, 100% </w:t>
      </w:r>
      <w:r w:rsidR="00B3638F">
        <w:t>A</w:t>
      </w:r>
      <w:r w:rsidR="00460F1E">
        <w:t>ccuracy</w:t>
      </w:r>
      <w:r w:rsidR="00BC1A3D">
        <w:t xml:space="preserve"> erreicht</w:t>
      </w:r>
      <w:r w:rsidR="007025B0">
        <w:t>.</w:t>
      </w:r>
      <w:r w:rsidR="009D6049">
        <w:t xml:space="preserve"> </w:t>
      </w:r>
    </w:p>
    <w:p w14:paraId="47279078" w14:textId="385472B9" w:rsidR="00740D2B" w:rsidRDefault="000F13C9" w:rsidP="000F13C9">
      <w:pPr>
        <w:pStyle w:val="berschrift3"/>
      </w:pPr>
      <w:r>
        <w:t>Fazit</w:t>
      </w:r>
    </w:p>
    <w:p w14:paraId="0F0A6D4D" w14:textId="6F6BC62C" w:rsidR="00511667" w:rsidRDefault="00A22EB5" w:rsidP="000F13C9">
      <w:r>
        <w:t xml:space="preserve">Zusammenfassend </w:t>
      </w:r>
      <w:r w:rsidR="00065571">
        <w:t xml:space="preserve">erbringen </w:t>
      </w:r>
      <w:r w:rsidR="003D7132">
        <w:t>a</w:t>
      </w:r>
      <w:r w:rsidR="00065571">
        <w:t>lle</w:t>
      </w:r>
      <w:r>
        <w:t xml:space="preserve"> drei Modelle </w:t>
      </w:r>
      <w:r w:rsidR="00065571">
        <w:t>befriedigende Resultate</w:t>
      </w:r>
      <w:r w:rsidR="00E472E1">
        <w:t xml:space="preserve">. </w:t>
      </w:r>
      <w:r w:rsidR="00756100">
        <w:t xml:space="preserve">Obwohl der Entscheidungsbaum </w:t>
      </w:r>
      <w:r w:rsidR="00B3638F">
        <w:t xml:space="preserve">deutlich vorne liegt </w:t>
      </w:r>
      <w:r w:rsidR="00576300">
        <w:t>in</w:t>
      </w:r>
      <w:r w:rsidR="00B3638F">
        <w:t xml:space="preserve"> Bezug auf die Accuracy</w:t>
      </w:r>
      <w:r w:rsidR="001D4DA3">
        <w:t xml:space="preserve"> und Präzision</w:t>
      </w:r>
      <w:r w:rsidR="00B62A99">
        <w:t>, sind die anderen Modelle</w:t>
      </w:r>
      <w:r w:rsidR="00C81323">
        <w:t xml:space="preserve"> deutlich generalisierter</w:t>
      </w:r>
      <w:r w:rsidR="007F0426">
        <w:t xml:space="preserve"> da sie alle Prädiktoren in </w:t>
      </w:r>
      <w:r w:rsidR="00C87F5A">
        <w:t>Betracht</w:t>
      </w:r>
      <w:r w:rsidR="007F0426">
        <w:t xml:space="preserve"> ziehen und auch verwendet werden könnten sollte ein </w:t>
      </w:r>
      <w:r w:rsidR="005075FB">
        <w:t>Patient</w:t>
      </w:r>
      <w:r w:rsidR="007F0426">
        <w:t xml:space="preserve"> keine</w:t>
      </w:r>
      <w:r w:rsidR="00525473">
        <w:t xml:space="preserve">n </w:t>
      </w:r>
      <w:r w:rsidR="00E858C8">
        <w:t xml:space="preserve">HbA1c oder </w:t>
      </w:r>
      <w:r w:rsidR="00744C88">
        <w:t>Glukosew</w:t>
      </w:r>
      <w:r w:rsidR="00381BDA">
        <w:t>ert</w:t>
      </w:r>
      <w:r w:rsidR="005075FB">
        <w:t xml:space="preserve"> haben.</w:t>
      </w:r>
      <w:r w:rsidR="00F0404A">
        <w:t xml:space="preserve"> Denn aus der </w:t>
      </w:r>
      <w:r w:rsidR="00F23AC6">
        <w:t xml:space="preserve">Korrelations-Matrix (Kap. 6.4) </w:t>
      </w:r>
      <w:r w:rsidR="00576300">
        <w:t>ist bekannt,</w:t>
      </w:r>
      <w:r w:rsidR="00F23AC6">
        <w:t xml:space="preserve"> dass die anderen Prädiktoren einen Einfluss haben.</w:t>
      </w:r>
    </w:p>
    <w:p w14:paraId="09C6A2B1" w14:textId="1A3E89C4" w:rsidR="00217A2B" w:rsidRDefault="0081763E" w:rsidP="0081763E">
      <w:pPr>
        <w:pStyle w:val="berschrift1"/>
      </w:pPr>
      <w:r>
        <w:lastRenderedPageBreak/>
        <w:t>Quellenverzeichnis</w:t>
      </w:r>
    </w:p>
    <w:p w14:paraId="387087D2" w14:textId="77777777" w:rsidR="0081763E" w:rsidRDefault="0081763E" w:rsidP="0081763E"/>
    <w:p w14:paraId="2A6557C9" w14:textId="7EFF2131" w:rsidR="00C62BC5" w:rsidRPr="00354C6C" w:rsidRDefault="0081763E" w:rsidP="0081763E">
      <w:r>
        <w:t xml:space="preserve">Chat-GPT wurde </w:t>
      </w:r>
      <w:r w:rsidR="0035406E">
        <w:t>benutzt,</w:t>
      </w:r>
      <w:r>
        <w:t xml:space="preserve"> </w:t>
      </w:r>
      <w:r w:rsidR="00F82383">
        <w:t xml:space="preserve">um Vorlagen und </w:t>
      </w:r>
      <w:r w:rsidR="009F6BEB">
        <w:t>Ergänzungen zu schreiben.</w:t>
      </w:r>
    </w:p>
    <w:sectPr w:rsidR="00C62BC5" w:rsidRPr="00354C6C" w:rsidSect="00BB5E82">
      <w:headerReference w:type="default" r:id="rId41"/>
      <w:footerReference w:type="default" r:id="rId42"/>
      <w:pgSz w:w="11906" w:h="16838"/>
      <w:pgMar w:top="567"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74E37" w14:textId="77777777" w:rsidR="00F61695" w:rsidRPr="00494ECB" w:rsidRDefault="00F61695" w:rsidP="009960AA">
      <w:pPr>
        <w:spacing w:after="0" w:line="240" w:lineRule="auto"/>
      </w:pPr>
      <w:r w:rsidRPr="00494ECB">
        <w:separator/>
      </w:r>
    </w:p>
  </w:endnote>
  <w:endnote w:type="continuationSeparator" w:id="0">
    <w:p w14:paraId="660A58F6" w14:textId="77777777" w:rsidR="00F61695" w:rsidRPr="00494ECB" w:rsidRDefault="00F61695" w:rsidP="009960AA">
      <w:pPr>
        <w:spacing w:after="0" w:line="240" w:lineRule="auto"/>
      </w:pPr>
      <w:r w:rsidRPr="00494ECB">
        <w:continuationSeparator/>
      </w:r>
    </w:p>
  </w:endnote>
  <w:endnote w:type="continuationNotice" w:id="1">
    <w:p w14:paraId="48D519DD" w14:textId="77777777" w:rsidR="00F61695" w:rsidRPr="00494ECB" w:rsidRDefault="00F616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C686" w14:textId="0B98515B" w:rsidR="009960AA" w:rsidRPr="00494ECB" w:rsidRDefault="00000000" w:rsidP="005C0F0C">
    <w:pPr>
      <w:pStyle w:val="Fuzeile"/>
      <w:pBdr>
        <w:top w:val="single" w:sz="4" w:space="1" w:color="auto"/>
      </w:pBdr>
    </w:pPr>
    <w:fldSimple w:instr="FILENAME   \* MERGEFORMAT">
      <w:r w:rsidR="007457CB">
        <w:rPr>
          <w:noProof/>
        </w:rPr>
        <w:t>SA_Diabetes_Prediction.docx</w:t>
      </w:r>
    </w:fldSimple>
    <w:r w:rsidR="005C0F0C" w:rsidRPr="00494ECB">
      <w:tab/>
    </w:r>
    <w:r w:rsidR="005C0F0C" w:rsidRPr="00494ECB">
      <w:fldChar w:fldCharType="begin"/>
    </w:r>
    <w:r w:rsidR="005C0F0C" w:rsidRPr="00494ECB">
      <w:instrText xml:space="preserve"> CREATEDATE  \@ "dddd, d. MMMM yyyy"  \* MERGEFORMAT </w:instrText>
    </w:r>
    <w:r w:rsidR="005C0F0C" w:rsidRPr="00494ECB">
      <w:fldChar w:fldCharType="separate"/>
    </w:r>
    <w:r w:rsidR="007457CB">
      <w:rPr>
        <w:noProof/>
      </w:rPr>
      <w:t>Mittwoch, 4. Oktober 2023</w:t>
    </w:r>
    <w:r w:rsidR="005C0F0C" w:rsidRPr="00494ECB">
      <w:fldChar w:fldCharType="end"/>
    </w:r>
    <w:r w:rsidR="005C0F0C" w:rsidRPr="00494ECB">
      <w:tab/>
      <w:t xml:space="preserve">Seite </w:t>
    </w:r>
    <w:r w:rsidR="005C0F0C" w:rsidRPr="00494ECB">
      <w:fldChar w:fldCharType="begin"/>
    </w:r>
    <w:r w:rsidR="005C0F0C" w:rsidRPr="00494ECB">
      <w:instrText xml:space="preserve"> PAGE   \* MERGEFORMAT </w:instrText>
    </w:r>
    <w:r w:rsidR="005C0F0C" w:rsidRPr="00494ECB">
      <w:fldChar w:fldCharType="separate"/>
    </w:r>
    <w:r w:rsidR="005C0F0C" w:rsidRPr="00494ECB">
      <w:t>1</w:t>
    </w:r>
    <w:r w:rsidR="005C0F0C" w:rsidRPr="00494ECB">
      <w:fldChar w:fldCharType="end"/>
    </w:r>
    <w:r w:rsidR="005C0F0C" w:rsidRPr="00494ECB">
      <w:t xml:space="preserve"> von </w:t>
    </w:r>
    <w:fldSimple w:instr="NUMPAGES   \* MERGEFORMAT">
      <w:r w:rsidR="005C0F0C" w:rsidRPr="00494ECB">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72E1D" w14:textId="77777777" w:rsidR="00F61695" w:rsidRPr="00494ECB" w:rsidRDefault="00F61695" w:rsidP="009960AA">
      <w:pPr>
        <w:spacing w:after="0" w:line="240" w:lineRule="auto"/>
      </w:pPr>
      <w:r w:rsidRPr="00494ECB">
        <w:separator/>
      </w:r>
    </w:p>
  </w:footnote>
  <w:footnote w:type="continuationSeparator" w:id="0">
    <w:p w14:paraId="31249026" w14:textId="77777777" w:rsidR="00F61695" w:rsidRPr="00494ECB" w:rsidRDefault="00F61695" w:rsidP="009960AA">
      <w:pPr>
        <w:spacing w:after="0" w:line="240" w:lineRule="auto"/>
      </w:pPr>
      <w:r w:rsidRPr="00494ECB">
        <w:continuationSeparator/>
      </w:r>
    </w:p>
  </w:footnote>
  <w:footnote w:type="continuationNotice" w:id="1">
    <w:p w14:paraId="34ABC493" w14:textId="77777777" w:rsidR="00F61695" w:rsidRPr="00494ECB" w:rsidRDefault="00F61695">
      <w:pPr>
        <w:spacing w:after="0" w:line="240" w:lineRule="auto"/>
      </w:pPr>
    </w:p>
  </w:footnote>
  <w:footnote w:id="2">
    <w:p w14:paraId="12B0E31F" w14:textId="47262C53" w:rsidR="00B51EE2" w:rsidRDefault="00B51EE2">
      <w:pPr>
        <w:pStyle w:val="Funotentext"/>
      </w:pPr>
      <w:r>
        <w:rPr>
          <w:rStyle w:val="Funotenzeichen"/>
        </w:rPr>
        <w:footnoteRef/>
      </w:r>
      <w:r>
        <w:t xml:space="preserve"> </w:t>
      </w:r>
      <w:r w:rsidRPr="00B51EE2">
        <w:t>https://www.kaggle.com/datasets/iammustafatz/diabetes-prediction-dataset/data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2592" w14:textId="342BB9A8" w:rsidR="00764762" w:rsidRPr="00494ECB" w:rsidRDefault="00934255" w:rsidP="00BF6736">
    <w:pPr>
      <w:pStyle w:val="Kopfzeile"/>
      <w:jc w:val="left"/>
    </w:pPr>
    <w:r w:rsidRPr="00494ECB">
      <w:rPr>
        <w:noProof/>
      </w:rPr>
      <w:drawing>
        <wp:anchor distT="0" distB="0" distL="114300" distR="114300" simplePos="0" relativeHeight="251658240" behindDoc="0" locked="0" layoutInCell="1" allowOverlap="1" wp14:anchorId="7FB82D10" wp14:editId="41051BCE">
          <wp:simplePos x="0" y="0"/>
          <wp:positionH relativeFrom="column">
            <wp:posOffset>4876165</wp:posOffset>
          </wp:positionH>
          <wp:positionV relativeFrom="paragraph">
            <wp:posOffset>-364490</wp:posOffset>
          </wp:positionV>
          <wp:extent cx="845185" cy="984250"/>
          <wp:effectExtent l="0" t="0" r="0" b="6350"/>
          <wp:wrapThrough wrapText="bothSides">
            <wp:wrapPolygon edited="0">
              <wp:start x="0" y="0"/>
              <wp:lineTo x="0" y="2926"/>
              <wp:lineTo x="6329" y="7107"/>
              <wp:lineTo x="4382" y="7107"/>
              <wp:lineTo x="2434" y="8779"/>
              <wp:lineTo x="2921" y="13796"/>
              <wp:lineTo x="487" y="15050"/>
              <wp:lineTo x="0" y="16305"/>
              <wp:lineTo x="0" y="20485"/>
              <wp:lineTo x="487" y="21321"/>
              <wp:lineTo x="16553" y="21321"/>
              <wp:lineTo x="17040" y="20485"/>
              <wp:lineTo x="18500" y="13796"/>
              <wp:lineTo x="18987" y="10034"/>
              <wp:lineTo x="17527" y="7525"/>
              <wp:lineTo x="14119" y="7107"/>
              <wp:lineTo x="20935" y="2926"/>
              <wp:lineTo x="20935" y="1672"/>
              <wp:lineTo x="14119" y="0"/>
              <wp:lineTo x="0" y="0"/>
            </wp:wrapPolygon>
          </wp:wrapThrough>
          <wp:docPr id="399707934" name="Picture 399707934"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07934" name="Grafik 1" descr="Ein Bild, das Text, Schrift, Screensho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5185" cy="98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4ECB">
      <w:t>A</w:t>
    </w:r>
    <w:r w:rsidR="00764762" w:rsidRPr="00494ECB">
      <w:t>picella Nevio / Pletscher Steven</w:t>
    </w:r>
    <w:r w:rsidR="00764762" w:rsidRPr="00494ECB">
      <w:br/>
      <w:t xml:space="preserve">Balke Nicolas / </w:t>
    </w:r>
    <w:r w:rsidR="008C5912" w:rsidRPr="00494ECB">
      <w:t>v</w:t>
    </w:r>
    <w:r w:rsidR="00764762" w:rsidRPr="00494ECB">
      <w:t>on Arx Matthias</w:t>
    </w:r>
    <w:r w:rsidR="00764762" w:rsidRPr="00494ECB">
      <w:br/>
      <w:t>Fassbind Andrin</w:t>
    </w:r>
  </w:p>
  <w:p w14:paraId="1F3552E7" w14:textId="3DEC0690" w:rsidR="009960AA" w:rsidRPr="00494ECB" w:rsidRDefault="009960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0454"/>
    <w:multiLevelType w:val="hybridMultilevel"/>
    <w:tmpl w:val="54547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A1667"/>
    <w:multiLevelType w:val="hybridMultilevel"/>
    <w:tmpl w:val="FFFFFFFF"/>
    <w:lvl w:ilvl="0" w:tplc="F2624270">
      <w:start w:val="1"/>
      <w:numFmt w:val="bullet"/>
      <w:lvlText w:val=""/>
      <w:lvlJc w:val="left"/>
      <w:pPr>
        <w:ind w:left="720" w:hanging="360"/>
      </w:pPr>
      <w:rPr>
        <w:rFonts w:ascii="Symbol" w:hAnsi="Symbol" w:hint="default"/>
      </w:rPr>
    </w:lvl>
    <w:lvl w:ilvl="1" w:tplc="20163630">
      <w:start w:val="1"/>
      <w:numFmt w:val="bullet"/>
      <w:lvlText w:val="o"/>
      <w:lvlJc w:val="left"/>
      <w:pPr>
        <w:ind w:left="1440" w:hanging="360"/>
      </w:pPr>
      <w:rPr>
        <w:rFonts w:ascii="Courier New" w:hAnsi="Courier New" w:hint="default"/>
      </w:rPr>
    </w:lvl>
    <w:lvl w:ilvl="2" w:tplc="2490F3E2">
      <w:start w:val="1"/>
      <w:numFmt w:val="bullet"/>
      <w:lvlText w:val=""/>
      <w:lvlJc w:val="left"/>
      <w:pPr>
        <w:ind w:left="2160" w:hanging="360"/>
      </w:pPr>
      <w:rPr>
        <w:rFonts w:ascii="Wingdings" w:hAnsi="Wingdings" w:hint="default"/>
      </w:rPr>
    </w:lvl>
    <w:lvl w:ilvl="3" w:tplc="F0FA5664">
      <w:start w:val="1"/>
      <w:numFmt w:val="bullet"/>
      <w:lvlText w:val=""/>
      <w:lvlJc w:val="left"/>
      <w:pPr>
        <w:ind w:left="2880" w:hanging="360"/>
      </w:pPr>
      <w:rPr>
        <w:rFonts w:ascii="Symbol" w:hAnsi="Symbol" w:hint="default"/>
      </w:rPr>
    </w:lvl>
    <w:lvl w:ilvl="4" w:tplc="D6065162">
      <w:start w:val="1"/>
      <w:numFmt w:val="bullet"/>
      <w:lvlText w:val="o"/>
      <w:lvlJc w:val="left"/>
      <w:pPr>
        <w:ind w:left="3600" w:hanging="360"/>
      </w:pPr>
      <w:rPr>
        <w:rFonts w:ascii="Courier New" w:hAnsi="Courier New" w:hint="default"/>
      </w:rPr>
    </w:lvl>
    <w:lvl w:ilvl="5" w:tplc="8000FCBC">
      <w:start w:val="1"/>
      <w:numFmt w:val="bullet"/>
      <w:lvlText w:val=""/>
      <w:lvlJc w:val="left"/>
      <w:pPr>
        <w:ind w:left="4320" w:hanging="360"/>
      </w:pPr>
      <w:rPr>
        <w:rFonts w:ascii="Wingdings" w:hAnsi="Wingdings" w:hint="default"/>
      </w:rPr>
    </w:lvl>
    <w:lvl w:ilvl="6" w:tplc="710C3B96">
      <w:start w:val="1"/>
      <w:numFmt w:val="bullet"/>
      <w:lvlText w:val=""/>
      <w:lvlJc w:val="left"/>
      <w:pPr>
        <w:ind w:left="5040" w:hanging="360"/>
      </w:pPr>
      <w:rPr>
        <w:rFonts w:ascii="Symbol" w:hAnsi="Symbol" w:hint="default"/>
      </w:rPr>
    </w:lvl>
    <w:lvl w:ilvl="7" w:tplc="49DA8BF0">
      <w:start w:val="1"/>
      <w:numFmt w:val="bullet"/>
      <w:lvlText w:val="o"/>
      <w:lvlJc w:val="left"/>
      <w:pPr>
        <w:ind w:left="5760" w:hanging="360"/>
      </w:pPr>
      <w:rPr>
        <w:rFonts w:ascii="Courier New" w:hAnsi="Courier New" w:hint="default"/>
      </w:rPr>
    </w:lvl>
    <w:lvl w:ilvl="8" w:tplc="E478790A">
      <w:start w:val="1"/>
      <w:numFmt w:val="bullet"/>
      <w:lvlText w:val=""/>
      <w:lvlJc w:val="left"/>
      <w:pPr>
        <w:ind w:left="6480" w:hanging="360"/>
      </w:pPr>
      <w:rPr>
        <w:rFonts w:ascii="Wingdings" w:hAnsi="Wingdings" w:hint="default"/>
      </w:rPr>
    </w:lvl>
  </w:abstractNum>
  <w:abstractNum w:abstractNumId="2" w15:restartNumberingAfterBreak="0">
    <w:nsid w:val="3A6574D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775249271">
    <w:abstractNumId w:val="1"/>
  </w:num>
  <w:num w:numId="2" w16cid:durableId="658193082">
    <w:abstractNumId w:val="2"/>
  </w:num>
  <w:num w:numId="3" w16cid:durableId="170343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de-DE" w:vendorID="64" w:dllVersion="0" w:nlCheck="1" w:checkStyle="0"/>
  <w:activeWritingStyle w:appName="MSWord" w:lang="en-GB"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D1"/>
    <w:rsid w:val="0000054A"/>
    <w:rsid w:val="00001301"/>
    <w:rsid w:val="000022F8"/>
    <w:rsid w:val="00005112"/>
    <w:rsid w:val="00006161"/>
    <w:rsid w:val="00010835"/>
    <w:rsid w:val="00013091"/>
    <w:rsid w:val="00015835"/>
    <w:rsid w:val="00022BE0"/>
    <w:rsid w:val="000231CF"/>
    <w:rsid w:val="00024648"/>
    <w:rsid w:val="00024B66"/>
    <w:rsid w:val="000263BB"/>
    <w:rsid w:val="00026862"/>
    <w:rsid w:val="0002707F"/>
    <w:rsid w:val="00030F9F"/>
    <w:rsid w:val="00031104"/>
    <w:rsid w:val="00032C25"/>
    <w:rsid w:val="00035A27"/>
    <w:rsid w:val="00036D70"/>
    <w:rsid w:val="00042022"/>
    <w:rsid w:val="00044A25"/>
    <w:rsid w:val="00044DA0"/>
    <w:rsid w:val="00045E55"/>
    <w:rsid w:val="0004630D"/>
    <w:rsid w:val="000468E1"/>
    <w:rsid w:val="00046A49"/>
    <w:rsid w:val="00046F07"/>
    <w:rsid w:val="00047DE4"/>
    <w:rsid w:val="00051DAE"/>
    <w:rsid w:val="0005250F"/>
    <w:rsid w:val="00053845"/>
    <w:rsid w:val="000548BD"/>
    <w:rsid w:val="00061EEE"/>
    <w:rsid w:val="000630BF"/>
    <w:rsid w:val="0006368D"/>
    <w:rsid w:val="0006481E"/>
    <w:rsid w:val="000649BE"/>
    <w:rsid w:val="00065403"/>
    <w:rsid w:val="00065571"/>
    <w:rsid w:val="00066223"/>
    <w:rsid w:val="0006716D"/>
    <w:rsid w:val="00067331"/>
    <w:rsid w:val="000673E9"/>
    <w:rsid w:val="00070124"/>
    <w:rsid w:val="00070C2E"/>
    <w:rsid w:val="00072A47"/>
    <w:rsid w:val="00072F24"/>
    <w:rsid w:val="00073226"/>
    <w:rsid w:val="00074760"/>
    <w:rsid w:val="00075DFF"/>
    <w:rsid w:val="0007628D"/>
    <w:rsid w:val="000806FB"/>
    <w:rsid w:val="00080CE1"/>
    <w:rsid w:val="000819E2"/>
    <w:rsid w:val="000832D7"/>
    <w:rsid w:val="00086840"/>
    <w:rsid w:val="000870D5"/>
    <w:rsid w:val="00087FA0"/>
    <w:rsid w:val="00092AF7"/>
    <w:rsid w:val="000949CB"/>
    <w:rsid w:val="000A10AF"/>
    <w:rsid w:val="000A16F4"/>
    <w:rsid w:val="000A1D0B"/>
    <w:rsid w:val="000A320D"/>
    <w:rsid w:val="000A3CF0"/>
    <w:rsid w:val="000A5E13"/>
    <w:rsid w:val="000A5E1C"/>
    <w:rsid w:val="000A603E"/>
    <w:rsid w:val="000B25DA"/>
    <w:rsid w:val="000B340A"/>
    <w:rsid w:val="000B3EBA"/>
    <w:rsid w:val="000B45C9"/>
    <w:rsid w:val="000B65CE"/>
    <w:rsid w:val="000C02A6"/>
    <w:rsid w:val="000C091E"/>
    <w:rsid w:val="000C3150"/>
    <w:rsid w:val="000C347B"/>
    <w:rsid w:val="000C3744"/>
    <w:rsid w:val="000C3F68"/>
    <w:rsid w:val="000C402D"/>
    <w:rsid w:val="000C41B3"/>
    <w:rsid w:val="000C65AC"/>
    <w:rsid w:val="000C65FC"/>
    <w:rsid w:val="000C7579"/>
    <w:rsid w:val="000D29D8"/>
    <w:rsid w:val="000E1034"/>
    <w:rsid w:val="000E1F1F"/>
    <w:rsid w:val="000E3A80"/>
    <w:rsid w:val="000E3CB2"/>
    <w:rsid w:val="000E48B2"/>
    <w:rsid w:val="000E5B41"/>
    <w:rsid w:val="000F13C9"/>
    <w:rsid w:val="000F2330"/>
    <w:rsid w:val="000F23B5"/>
    <w:rsid w:val="000F348F"/>
    <w:rsid w:val="000F4BD3"/>
    <w:rsid w:val="000F4FCD"/>
    <w:rsid w:val="001015C7"/>
    <w:rsid w:val="001016B6"/>
    <w:rsid w:val="00102264"/>
    <w:rsid w:val="0010342A"/>
    <w:rsid w:val="00103D6F"/>
    <w:rsid w:val="00104A51"/>
    <w:rsid w:val="00106546"/>
    <w:rsid w:val="00107B4D"/>
    <w:rsid w:val="00107CD8"/>
    <w:rsid w:val="001124DB"/>
    <w:rsid w:val="0011331C"/>
    <w:rsid w:val="0011352B"/>
    <w:rsid w:val="00114993"/>
    <w:rsid w:val="00115FE9"/>
    <w:rsid w:val="0011651E"/>
    <w:rsid w:val="00120797"/>
    <w:rsid w:val="00122CB7"/>
    <w:rsid w:val="0012333C"/>
    <w:rsid w:val="0012383F"/>
    <w:rsid w:val="001262B7"/>
    <w:rsid w:val="00126C8E"/>
    <w:rsid w:val="001308D9"/>
    <w:rsid w:val="00130E89"/>
    <w:rsid w:val="00131824"/>
    <w:rsid w:val="001323E8"/>
    <w:rsid w:val="001331CA"/>
    <w:rsid w:val="00133DA0"/>
    <w:rsid w:val="0013463A"/>
    <w:rsid w:val="0013501F"/>
    <w:rsid w:val="00135480"/>
    <w:rsid w:val="00135DCE"/>
    <w:rsid w:val="00143626"/>
    <w:rsid w:val="00144DB7"/>
    <w:rsid w:val="00152319"/>
    <w:rsid w:val="00152C1C"/>
    <w:rsid w:val="00152FB3"/>
    <w:rsid w:val="00156013"/>
    <w:rsid w:val="00156FA6"/>
    <w:rsid w:val="00157DD7"/>
    <w:rsid w:val="00160628"/>
    <w:rsid w:val="00160DD9"/>
    <w:rsid w:val="001621EA"/>
    <w:rsid w:val="0016346A"/>
    <w:rsid w:val="00163BF1"/>
    <w:rsid w:val="0016642D"/>
    <w:rsid w:val="001712CF"/>
    <w:rsid w:val="0017244F"/>
    <w:rsid w:val="001765F3"/>
    <w:rsid w:val="0018017D"/>
    <w:rsid w:val="00180873"/>
    <w:rsid w:val="0018105D"/>
    <w:rsid w:val="0018155D"/>
    <w:rsid w:val="001859E4"/>
    <w:rsid w:val="001869AC"/>
    <w:rsid w:val="00190AF2"/>
    <w:rsid w:val="00191729"/>
    <w:rsid w:val="00192FC2"/>
    <w:rsid w:val="00194240"/>
    <w:rsid w:val="00194750"/>
    <w:rsid w:val="00194781"/>
    <w:rsid w:val="00194991"/>
    <w:rsid w:val="0019565F"/>
    <w:rsid w:val="00195AFD"/>
    <w:rsid w:val="00195ED3"/>
    <w:rsid w:val="00197440"/>
    <w:rsid w:val="00197E17"/>
    <w:rsid w:val="001A1544"/>
    <w:rsid w:val="001A1D9F"/>
    <w:rsid w:val="001A2AD0"/>
    <w:rsid w:val="001A45CF"/>
    <w:rsid w:val="001A50A3"/>
    <w:rsid w:val="001A637C"/>
    <w:rsid w:val="001A6884"/>
    <w:rsid w:val="001A7380"/>
    <w:rsid w:val="001B0157"/>
    <w:rsid w:val="001B016B"/>
    <w:rsid w:val="001B1D7C"/>
    <w:rsid w:val="001B2054"/>
    <w:rsid w:val="001B22B8"/>
    <w:rsid w:val="001B290C"/>
    <w:rsid w:val="001B3607"/>
    <w:rsid w:val="001B73A0"/>
    <w:rsid w:val="001B78E7"/>
    <w:rsid w:val="001C04FD"/>
    <w:rsid w:val="001C0FDC"/>
    <w:rsid w:val="001C1F32"/>
    <w:rsid w:val="001C2B27"/>
    <w:rsid w:val="001C3185"/>
    <w:rsid w:val="001C4FE0"/>
    <w:rsid w:val="001C5639"/>
    <w:rsid w:val="001C785E"/>
    <w:rsid w:val="001D4579"/>
    <w:rsid w:val="001D4DA3"/>
    <w:rsid w:val="001D5464"/>
    <w:rsid w:val="001D7624"/>
    <w:rsid w:val="001E1330"/>
    <w:rsid w:val="001E6C4C"/>
    <w:rsid w:val="001E76E9"/>
    <w:rsid w:val="001F1093"/>
    <w:rsid w:val="001F1E7A"/>
    <w:rsid w:val="001F2A99"/>
    <w:rsid w:val="001F33AE"/>
    <w:rsid w:val="001F429A"/>
    <w:rsid w:val="001F7273"/>
    <w:rsid w:val="001F7348"/>
    <w:rsid w:val="001F7411"/>
    <w:rsid w:val="001F790C"/>
    <w:rsid w:val="001F7AF4"/>
    <w:rsid w:val="0020072B"/>
    <w:rsid w:val="00200AF0"/>
    <w:rsid w:val="00200DA5"/>
    <w:rsid w:val="00201D7B"/>
    <w:rsid w:val="00202C9B"/>
    <w:rsid w:val="00203AC9"/>
    <w:rsid w:val="00205C94"/>
    <w:rsid w:val="00210E3C"/>
    <w:rsid w:val="00211FAA"/>
    <w:rsid w:val="0021549F"/>
    <w:rsid w:val="002168A5"/>
    <w:rsid w:val="00217A2B"/>
    <w:rsid w:val="00221528"/>
    <w:rsid w:val="00221D93"/>
    <w:rsid w:val="002227D0"/>
    <w:rsid w:val="00223600"/>
    <w:rsid w:val="00223681"/>
    <w:rsid w:val="00223ED2"/>
    <w:rsid w:val="00224A6B"/>
    <w:rsid w:val="002264D4"/>
    <w:rsid w:val="00226776"/>
    <w:rsid w:val="002319A4"/>
    <w:rsid w:val="00232BB2"/>
    <w:rsid w:val="00232F76"/>
    <w:rsid w:val="00234AA8"/>
    <w:rsid w:val="00236492"/>
    <w:rsid w:val="002373CD"/>
    <w:rsid w:val="0023792C"/>
    <w:rsid w:val="00237BBC"/>
    <w:rsid w:val="00237D8E"/>
    <w:rsid w:val="00240839"/>
    <w:rsid w:val="002419FA"/>
    <w:rsid w:val="00242E19"/>
    <w:rsid w:val="00242EE9"/>
    <w:rsid w:val="00244B6E"/>
    <w:rsid w:val="002452B2"/>
    <w:rsid w:val="00245473"/>
    <w:rsid w:val="0024610D"/>
    <w:rsid w:val="00251A87"/>
    <w:rsid w:val="002540FA"/>
    <w:rsid w:val="00260969"/>
    <w:rsid w:val="00262694"/>
    <w:rsid w:val="0026270E"/>
    <w:rsid w:val="002640A4"/>
    <w:rsid w:val="0026489B"/>
    <w:rsid w:val="00264F74"/>
    <w:rsid w:val="002658A1"/>
    <w:rsid w:val="00271BAD"/>
    <w:rsid w:val="002722A1"/>
    <w:rsid w:val="00273458"/>
    <w:rsid w:val="00273764"/>
    <w:rsid w:val="00273BE7"/>
    <w:rsid w:val="00274067"/>
    <w:rsid w:val="002773FD"/>
    <w:rsid w:val="002778E8"/>
    <w:rsid w:val="00277CE5"/>
    <w:rsid w:val="002821C6"/>
    <w:rsid w:val="002856FF"/>
    <w:rsid w:val="002868AB"/>
    <w:rsid w:val="00286A7C"/>
    <w:rsid w:val="00286B58"/>
    <w:rsid w:val="00287243"/>
    <w:rsid w:val="00287CB3"/>
    <w:rsid w:val="00290360"/>
    <w:rsid w:val="00290877"/>
    <w:rsid w:val="00293507"/>
    <w:rsid w:val="00293918"/>
    <w:rsid w:val="00293AD6"/>
    <w:rsid w:val="00293DD4"/>
    <w:rsid w:val="00294316"/>
    <w:rsid w:val="00295D58"/>
    <w:rsid w:val="0029713E"/>
    <w:rsid w:val="00297879"/>
    <w:rsid w:val="002A12B7"/>
    <w:rsid w:val="002A2B8E"/>
    <w:rsid w:val="002A3386"/>
    <w:rsid w:val="002A5E83"/>
    <w:rsid w:val="002A7516"/>
    <w:rsid w:val="002B0116"/>
    <w:rsid w:val="002B0749"/>
    <w:rsid w:val="002B0A0E"/>
    <w:rsid w:val="002B3289"/>
    <w:rsid w:val="002B42E9"/>
    <w:rsid w:val="002B463E"/>
    <w:rsid w:val="002B5F2C"/>
    <w:rsid w:val="002B7565"/>
    <w:rsid w:val="002B7A49"/>
    <w:rsid w:val="002C139D"/>
    <w:rsid w:val="002C1889"/>
    <w:rsid w:val="002C4AAD"/>
    <w:rsid w:val="002C5A81"/>
    <w:rsid w:val="002D00B1"/>
    <w:rsid w:val="002D2DEF"/>
    <w:rsid w:val="002D32D6"/>
    <w:rsid w:val="002D34BA"/>
    <w:rsid w:val="002D35AD"/>
    <w:rsid w:val="002D3A13"/>
    <w:rsid w:val="002D3F4A"/>
    <w:rsid w:val="002D6575"/>
    <w:rsid w:val="002D6F74"/>
    <w:rsid w:val="002D7FA9"/>
    <w:rsid w:val="002E0EA0"/>
    <w:rsid w:val="002E1C41"/>
    <w:rsid w:val="002E3F25"/>
    <w:rsid w:val="002E3FB8"/>
    <w:rsid w:val="002E4295"/>
    <w:rsid w:val="002E55AE"/>
    <w:rsid w:val="002F227E"/>
    <w:rsid w:val="002F41EC"/>
    <w:rsid w:val="002F44CA"/>
    <w:rsid w:val="002F5670"/>
    <w:rsid w:val="002F6FEF"/>
    <w:rsid w:val="002F708B"/>
    <w:rsid w:val="002F7D88"/>
    <w:rsid w:val="00300510"/>
    <w:rsid w:val="00301068"/>
    <w:rsid w:val="00301C62"/>
    <w:rsid w:val="003025B6"/>
    <w:rsid w:val="00303110"/>
    <w:rsid w:val="00303275"/>
    <w:rsid w:val="003032B1"/>
    <w:rsid w:val="0030629C"/>
    <w:rsid w:val="00307465"/>
    <w:rsid w:val="00307D59"/>
    <w:rsid w:val="00310A41"/>
    <w:rsid w:val="00311788"/>
    <w:rsid w:val="00312A14"/>
    <w:rsid w:val="00312E49"/>
    <w:rsid w:val="00314CA4"/>
    <w:rsid w:val="0031524F"/>
    <w:rsid w:val="00315C12"/>
    <w:rsid w:val="0031733F"/>
    <w:rsid w:val="0032037E"/>
    <w:rsid w:val="0032133B"/>
    <w:rsid w:val="00321EB0"/>
    <w:rsid w:val="00325910"/>
    <w:rsid w:val="00327133"/>
    <w:rsid w:val="003278CB"/>
    <w:rsid w:val="003310CD"/>
    <w:rsid w:val="0033128C"/>
    <w:rsid w:val="003325F0"/>
    <w:rsid w:val="0033414E"/>
    <w:rsid w:val="003355C2"/>
    <w:rsid w:val="003356C4"/>
    <w:rsid w:val="00337485"/>
    <w:rsid w:val="00340F82"/>
    <w:rsid w:val="00341A49"/>
    <w:rsid w:val="00341B1D"/>
    <w:rsid w:val="00343F1A"/>
    <w:rsid w:val="00344211"/>
    <w:rsid w:val="00344F4F"/>
    <w:rsid w:val="00346BC7"/>
    <w:rsid w:val="00350D1B"/>
    <w:rsid w:val="00353DA2"/>
    <w:rsid w:val="0035406E"/>
    <w:rsid w:val="00354C6C"/>
    <w:rsid w:val="003631FB"/>
    <w:rsid w:val="00363433"/>
    <w:rsid w:val="00363434"/>
    <w:rsid w:val="00367FD9"/>
    <w:rsid w:val="003700A6"/>
    <w:rsid w:val="00370462"/>
    <w:rsid w:val="00372739"/>
    <w:rsid w:val="003747AD"/>
    <w:rsid w:val="00375859"/>
    <w:rsid w:val="00376AFC"/>
    <w:rsid w:val="003775E5"/>
    <w:rsid w:val="003806DB"/>
    <w:rsid w:val="00380E5F"/>
    <w:rsid w:val="00381B6D"/>
    <w:rsid w:val="00381BDA"/>
    <w:rsid w:val="003829E7"/>
    <w:rsid w:val="00382D9E"/>
    <w:rsid w:val="0038569E"/>
    <w:rsid w:val="0038583D"/>
    <w:rsid w:val="003859EF"/>
    <w:rsid w:val="00387B5B"/>
    <w:rsid w:val="00390585"/>
    <w:rsid w:val="00391354"/>
    <w:rsid w:val="00392EC8"/>
    <w:rsid w:val="003943E4"/>
    <w:rsid w:val="00396356"/>
    <w:rsid w:val="00397129"/>
    <w:rsid w:val="00397F48"/>
    <w:rsid w:val="003A2FEA"/>
    <w:rsid w:val="003A3305"/>
    <w:rsid w:val="003A4E3D"/>
    <w:rsid w:val="003A50CD"/>
    <w:rsid w:val="003A5108"/>
    <w:rsid w:val="003A7622"/>
    <w:rsid w:val="003B14E7"/>
    <w:rsid w:val="003B2A29"/>
    <w:rsid w:val="003B37D8"/>
    <w:rsid w:val="003B599A"/>
    <w:rsid w:val="003B5ABA"/>
    <w:rsid w:val="003B6B5D"/>
    <w:rsid w:val="003C09E0"/>
    <w:rsid w:val="003C2A61"/>
    <w:rsid w:val="003C372A"/>
    <w:rsid w:val="003C6749"/>
    <w:rsid w:val="003C6D9A"/>
    <w:rsid w:val="003C795A"/>
    <w:rsid w:val="003D06ED"/>
    <w:rsid w:val="003D41CC"/>
    <w:rsid w:val="003D62C5"/>
    <w:rsid w:val="003D672A"/>
    <w:rsid w:val="003D6977"/>
    <w:rsid w:val="003D69ED"/>
    <w:rsid w:val="003D7132"/>
    <w:rsid w:val="003D7719"/>
    <w:rsid w:val="003D7734"/>
    <w:rsid w:val="003E0CBF"/>
    <w:rsid w:val="003E354D"/>
    <w:rsid w:val="003E3A27"/>
    <w:rsid w:val="003E540B"/>
    <w:rsid w:val="003E5FF1"/>
    <w:rsid w:val="003E64A3"/>
    <w:rsid w:val="003E7082"/>
    <w:rsid w:val="003E7658"/>
    <w:rsid w:val="003E7FF6"/>
    <w:rsid w:val="003F0025"/>
    <w:rsid w:val="003F0AA0"/>
    <w:rsid w:val="003F0ED7"/>
    <w:rsid w:val="003F2254"/>
    <w:rsid w:val="003F2475"/>
    <w:rsid w:val="003F4BA1"/>
    <w:rsid w:val="003F6120"/>
    <w:rsid w:val="003F6FDF"/>
    <w:rsid w:val="003F7926"/>
    <w:rsid w:val="003F7F12"/>
    <w:rsid w:val="00400C4F"/>
    <w:rsid w:val="00401CAB"/>
    <w:rsid w:val="004031D7"/>
    <w:rsid w:val="00403A54"/>
    <w:rsid w:val="004046E2"/>
    <w:rsid w:val="00404ADE"/>
    <w:rsid w:val="00404AE1"/>
    <w:rsid w:val="00405360"/>
    <w:rsid w:val="004056F6"/>
    <w:rsid w:val="00406877"/>
    <w:rsid w:val="00410140"/>
    <w:rsid w:val="0041044C"/>
    <w:rsid w:val="00412C09"/>
    <w:rsid w:val="00412EBE"/>
    <w:rsid w:val="004145DB"/>
    <w:rsid w:val="00415390"/>
    <w:rsid w:val="00415C30"/>
    <w:rsid w:val="00421289"/>
    <w:rsid w:val="00421C6D"/>
    <w:rsid w:val="00422D17"/>
    <w:rsid w:val="0042306A"/>
    <w:rsid w:val="00423498"/>
    <w:rsid w:val="00425133"/>
    <w:rsid w:val="00425A4B"/>
    <w:rsid w:val="00426A72"/>
    <w:rsid w:val="00427430"/>
    <w:rsid w:val="0043034C"/>
    <w:rsid w:val="00433AC1"/>
    <w:rsid w:val="00434293"/>
    <w:rsid w:val="00434E01"/>
    <w:rsid w:val="00434F0C"/>
    <w:rsid w:val="0043653A"/>
    <w:rsid w:val="0043662E"/>
    <w:rsid w:val="00441409"/>
    <w:rsid w:val="00443DAE"/>
    <w:rsid w:val="004448E8"/>
    <w:rsid w:val="004459A1"/>
    <w:rsid w:val="004462F8"/>
    <w:rsid w:val="00446F4F"/>
    <w:rsid w:val="0045085D"/>
    <w:rsid w:val="00452A55"/>
    <w:rsid w:val="004530FD"/>
    <w:rsid w:val="004540A5"/>
    <w:rsid w:val="00454760"/>
    <w:rsid w:val="00456B41"/>
    <w:rsid w:val="00456BEF"/>
    <w:rsid w:val="00457238"/>
    <w:rsid w:val="0046091B"/>
    <w:rsid w:val="00460F1E"/>
    <w:rsid w:val="0046247F"/>
    <w:rsid w:val="004627AB"/>
    <w:rsid w:val="004639D2"/>
    <w:rsid w:val="00464330"/>
    <w:rsid w:val="00464849"/>
    <w:rsid w:val="0046767A"/>
    <w:rsid w:val="00467856"/>
    <w:rsid w:val="00467B6C"/>
    <w:rsid w:val="00470082"/>
    <w:rsid w:val="0047011B"/>
    <w:rsid w:val="004722E7"/>
    <w:rsid w:val="00473537"/>
    <w:rsid w:val="00475C22"/>
    <w:rsid w:val="00476975"/>
    <w:rsid w:val="00476A57"/>
    <w:rsid w:val="00477962"/>
    <w:rsid w:val="00480241"/>
    <w:rsid w:val="00481A07"/>
    <w:rsid w:val="00482CA6"/>
    <w:rsid w:val="00485E9F"/>
    <w:rsid w:val="00486838"/>
    <w:rsid w:val="00486B1A"/>
    <w:rsid w:val="00487A36"/>
    <w:rsid w:val="0049040E"/>
    <w:rsid w:val="00490F09"/>
    <w:rsid w:val="0049164E"/>
    <w:rsid w:val="004930A9"/>
    <w:rsid w:val="0049332F"/>
    <w:rsid w:val="00494ECB"/>
    <w:rsid w:val="004A1C93"/>
    <w:rsid w:val="004A2383"/>
    <w:rsid w:val="004A407B"/>
    <w:rsid w:val="004A6585"/>
    <w:rsid w:val="004B0137"/>
    <w:rsid w:val="004B102E"/>
    <w:rsid w:val="004B330B"/>
    <w:rsid w:val="004B387D"/>
    <w:rsid w:val="004C0175"/>
    <w:rsid w:val="004C0230"/>
    <w:rsid w:val="004C1946"/>
    <w:rsid w:val="004C1AB3"/>
    <w:rsid w:val="004C1D91"/>
    <w:rsid w:val="004C4420"/>
    <w:rsid w:val="004C5B14"/>
    <w:rsid w:val="004C6422"/>
    <w:rsid w:val="004D0AD7"/>
    <w:rsid w:val="004D2018"/>
    <w:rsid w:val="004D2763"/>
    <w:rsid w:val="004D3A89"/>
    <w:rsid w:val="004D4977"/>
    <w:rsid w:val="004D506C"/>
    <w:rsid w:val="004E1409"/>
    <w:rsid w:val="004E191F"/>
    <w:rsid w:val="004E390C"/>
    <w:rsid w:val="004E42B9"/>
    <w:rsid w:val="004E4EE6"/>
    <w:rsid w:val="004E59F7"/>
    <w:rsid w:val="004E5C5E"/>
    <w:rsid w:val="004F02FB"/>
    <w:rsid w:val="004F0B8D"/>
    <w:rsid w:val="004F293B"/>
    <w:rsid w:val="004F2B6C"/>
    <w:rsid w:val="004F4DBB"/>
    <w:rsid w:val="004F5E2E"/>
    <w:rsid w:val="00501369"/>
    <w:rsid w:val="00501ACB"/>
    <w:rsid w:val="00503BE6"/>
    <w:rsid w:val="00503D94"/>
    <w:rsid w:val="00503FEF"/>
    <w:rsid w:val="00505A79"/>
    <w:rsid w:val="005075FB"/>
    <w:rsid w:val="005102C7"/>
    <w:rsid w:val="00511667"/>
    <w:rsid w:val="005149CB"/>
    <w:rsid w:val="00522557"/>
    <w:rsid w:val="00523DB8"/>
    <w:rsid w:val="0052531E"/>
    <w:rsid w:val="005253A5"/>
    <w:rsid w:val="00525473"/>
    <w:rsid w:val="005266B4"/>
    <w:rsid w:val="00527ADF"/>
    <w:rsid w:val="00530E06"/>
    <w:rsid w:val="00531D99"/>
    <w:rsid w:val="00532D61"/>
    <w:rsid w:val="0053310E"/>
    <w:rsid w:val="00534943"/>
    <w:rsid w:val="00541D98"/>
    <w:rsid w:val="0054257B"/>
    <w:rsid w:val="005441D0"/>
    <w:rsid w:val="005447CD"/>
    <w:rsid w:val="005509A1"/>
    <w:rsid w:val="00553811"/>
    <w:rsid w:val="00554355"/>
    <w:rsid w:val="00554377"/>
    <w:rsid w:val="00556884"/>
    <w:rsid w:val="00560024"/>
    <w:rsid w:val="0056104B"/>
    <w:rsid w:val="005617A0"/>
    <w:rsid w:val="005617D6"/>
    <w:rsid w:val="0056554B"/>
    <w:rsid w:val="00565C41"/>
    <w:rsid w:val="00565D95"/>
    <w:rsid w:val="00566219"/>
    <w:rsid w:val="00570A0C"/>
    <w:rsid w:val="00570C4B"/>
    <w:rsid w:val="00571634"/>
    <w:rsid w:val="005726AA"/>
    <w:rsid w:val="005731DE"/>
    <w:rsid w:val="00573492"/>
    <w:rsid w:val="0057394A"/>
    <w:rsid w:val="00573D1E"/>
    <w:rsid w:val="005741D0"/>
    <w:rsid w:val="00574A7B"/>
    <w:rsid w:val="00576300"/>
    <w:rsid w:val="00576880"/>
    <w:rsid w:val="00576A7E"/>
    <w:rsid w:val="0058178B"/>
    <w:rsid w:val="00582A6D"/>
    <w:rsid w:val="00584AA9"/>
    <w:rsid w:val="00585081"/>
    <w:rsid w:val="00585E45"/>
    <w:rsid w:val="00586066"/>
    <w:rsid w:val="005919C6"/>
    <w:rsid w:val="005919F1"/>
    <w:rsid w:val="0059275B"/>
    <w:rsid w:val="00595E90"/>
    <w:rsid w:val="005976BD"/>
    <w:rsid w:val="005A277A"/>
    <w:rsid w:val="005A3019"/>
    <w:rsid w:val="005A3DAF"/>
    <w:rsid w:val="005A498F"/>
    <w:rsid w:val="005A4A31"/>
    <w:rsid w:val="005A68F7"/>
    <w:rsid w:val="005A69B3"/>
    <w:rsid w:val="005A7F47"/>
    <w:rsid w:val="005B0950"/>
    <w:rsid w:val="005B1373"/>
    <w:rsid w:val="005B5BB6"/>
    <w:rsid w:val="005B5F41"/>
    <w:rsid w:val="005B6BDD"/>
    <w:rsid w:val="005B7333"/>
    <w:rsid w:val="005B76FB"/>
    <w:rsid w:val="005C0F0C"/>
    <w:rsid w:val="005C29BC"/>
    <w:rsid w:val="005C2FE5"/>
    <w:rsid w:val="005C4483"/>
    <w:rsid w:val="005C5C4A"/>
    <w:rsid w:val="005C75C7"/>
    <w:rsid w:val="005D0842"/>
    <w:rsid w:val="005D0A5B"/>
    <w:rsid w:val="005D193B"/>
    <w:rsid w:val="005D1BA1"/>
    <w:rsid w:val="005D1CCD"/>
    <w:rsid w:val="005D20D8"/>
    <w:rsid w:val="005D7980"/>
    <w:rsid w:val="005D7DE6"/>
    <w:rsid w:val="005D7E7B"/>
    <w:rsid w:val="005E0194"/>
    <w:rsid w:val="005E03BF"/>
    <w:rsid w:val="005E0740"/>
    <w:rsid w:val="005E0983"/>
    <w:rsid w:val="005E13A3"/>
    <w:rsid w:val="005E3600"/>
    <w:rsid w:val="005F1293"/>
    <w:rsid w:val="005F17A1"/>
    <w:rsid w:val="005F291F"/>
    <w:rsid w:val="005F4454"/>
    <w:rsid w:val="005F469B"/>
    <w:rsid w:val="005F5893"/>
    <w:rsid w:val="005F5DAE"/>
    <w:rsid w:val="005F660E"/>
    <w:rsid w:val="005F77F0"/>
    <w:rsid w:val="0060023D"/>
    <w:rsid w:val="00600372"/>
    <w:rsid w:val="006011FB"/>
    <w:rsid w:val="006019AF"/>
    <w:rsid w:val="00604241"/>
    <w:rsid w:val="00604253"/>
    <w:rsid w:val="0061006C"/>
    <w:rsid w:val="00610C21"/>
    <w:rsid w:val="0061125E"/>
    <w:rsid w:val="0061251B"/>
    <w:rsid w:val="00614E67"/>
    <w:rsid w:val="006210E5"/>
    <w:rsid w:val="00623D83"/>
    <w:rsid w:val="00624D5C"/>
    <w:rsid w:val="00624FD1"/>
    <w:rsid w:val="00625F5B"/>
    <w:rsid w:val="00626B17"/>
    <w:rsid w:val="00631C5D"/>
    <w:rsid w:val="00632F0E"/>
    <w:rsid w:val="00633721"/>
    <w:rsid w:val="00634513"/>
    <w:rsid w:val="00634810"/>
    <w:rsid w:val="006372E3"/>
    <w:rsid w:val="006376BC"/>
    <w:rsid w:val="00637B6E"/>
    <w:rsid w:val="00640898"/>
    <w:rsid w:val="00640B99"/>
    <w:rsid w:val="00640E9A"/>
    <w:rsid w:val="0064190B"/>
    <w:rsid w:val="00641FB6"/>
    <w:rsid w:val="00642ADF"/>
    <w:rsid w:val="00642B2B"/>
    <w:rsid w:val="00646929"/>
    <w:rsid w:val="00647B4F"/>
    <w:rsid w:val="006518B0"/>
    <w:rsid w:val="006521BA"/>
    <w:rsid w:val="00652DD9"/>
    <w:rsid w:val="00657393"/>
    <w:rsid w:val="00657EDA"/>
    <w:rsid w:val="006611C7"/>
    <w:rsid w:val="00662DF9"/>
    <w:rsid w:val="00663AC4"/>
    <w:rsid w:val="00663FDF"/>
    <w:rsid w:val="0066475B"/>
    <w:rsid w:val="00666922"/>
    <w:rsid w:val="0066784E"/>
    <w:rsid w:val="006678EC"/>
    <w:rsid w:val="0067152A"/>
    <w:rsid w:val="0068016E"/>
    <w:rsid w:val="006809B4"/>
    <w:rsid w:val="00680EA2"/>
    <w:rsid w:val="00682BC7"/>
    <w:rsid w:val="0068327C"/>
    <w:rsid w:val="006846D7"/>
    <w:rsid w:val="006861B3"/>
    <w:rsid w:val="006867E2"/>
    <w:rsid w:val="00686DBC"/>
    <w:rsid w:val="00686FB1"/>
    <w:rsid w:val="00687836"/>
    <w:rsid w:val="00687A7E"/>
    <w:rsid w:val="00692632"/>
    <w:rsid w:val="00693872"/>
    <w:rsid w:val="00695A3E"/>
    <w:rsid w:val="00696403"/>
    <w:rsid w:val="0069642A"/>
    <w:rsid w:val="00696671"/>
    <w:rsid w:val="0069724B"/>
    <w:rsid w:val="00697AAE"/>
    <w:rsid w:val="006A29B6"/>
    <w:rsid w:val="006A4383"/>
    <w:rsid w:val="006A4A5F"/>
    <w:rsid w:val="006A581F"/>
    <w:rsid w:val="006A5ED3"/>
    <w:rsid w:val="006A6DD1"/>
    <w:rsid w:val="006B0C42"/>
    <w:rsid w:val="006B5EF5"/>
    <w:rsid w:val="006B7267"/>
    <w:rsid w:val="006B73A6"/>
    <w:rsid w:val="006B7751"/>
    <w:rsid w:val="006B7C81"/>
    <w:rsid w:val="006C27D6"/>
    <w:rsid w:val="006C4000"/>
    <w:rsid w:val="006C4DA7"/>
    <w:rsid w:val="006C7EE3"/>
    <w:rsid w:val="006D11C6"/>
    <w:rsid w:val="006D6131"/>
    <w:rsid w:val="006E02B0"/>
    <w:rsid w:val="006E0953"/>
    <w:rsid w:val="006E1186"/>
    <w:rsid w:val="006E2BF3"/>
    <w:rsid w:val="006E3E6B"/>
    <w:rsid w:val="006E52A0"/>
    <w:rsid w:val="006F2944"/>
    <w:rsid w:val="006F2CBC"/>
    <w:rsid w:val="006F3A7F"/>
    <w:rsid w:val="006F4850"/>
    <w:rsid w:val="006F6027"/>
    <w:rsid w:val="006F7211"/>
    <w:rsid w:val="00701D29"/>
    <w:rsid w:val="007025B0"/>
    <w:rsid w:val="0070425C"/>
    <w:rsid w:val="00704EC2"/>
    <w:rsid w:val="00705630"/>
    <w:rsid w:val="0070569F"/>
    <w:rsid w:val="0070689F"/>
    <w:rsid w:val="00706B22"/>
    <w:rsid w:val="00707503"/>
    <w:rsid w:val="00710A93"/>
    <w:rsid w:val="00710D8E"/>
    <w:rsid w:val="0071219B"/>
    <w:rsid w:val="0071358C"/>
    <w:rsid w:val="00714E98"/>
    <w:rsid w:val="0072129E"/>
    <w:rsid w:val="00722758"/>
    <w:rsid w:val="00722CF3"/>
    <w:rsid w:val="0072323C"/>
    <w:rsid w:val="007234D1"/>
    <w:rsid w:val="00725589"/>
    <w:rsid w:val="0072634D"/>
    <w:rsid w:val="007263D8"/>
    <w:rsid w:val="007276A4"/>
    <w:rsid w:val="00730A8E"/>
    <w:rsid w:val="00730B3A"/>
    <w:rsid w:val="00731DEB"/>
    <w:rsid w:val="0073324D"/>
    <w:rsid w:val="007333AE"/>
    <w:rsid w:val="00733DA6"/>
    <w:rsid w:val="00734213"/>
    <w:rsid w:val="007356BE"/>
    <w:rsid w:val="0073788D"/>
    <w:rsid w:val="0074005A"/>
    <w:rsid w:val="00740D2B"/>
    <w:rsid w:val="00741EE8"/>
    <w:rsid w:val="0074207A"/>
    <w:rsid w:val="007448FD"/>
    <w:rsid w:val="00744A64"/>
    <w:rsid w:val="00744C88"/>
    <w:rsid w:val="007457CB"/>
    <w:rsid w:val="007476D6"/>
    <w:rsid w:val="0075383F"/>
    <w:rsid w:val="00753A16"/>
    <w:rsid w:val="00753CDB"/>
    <w:rsid w:val="007540F7"/>
    <w:rsid w:val="0075490E"/>
    <w:rsid w:val="00756100"/>
    <w:rsid w:val="00756AD0"/>
    <w:rsid w:val="00761E01"/>
    <w:rsid w:val="0076324A"/>
    <w:rsid w:val="0076370E"/>
    <w:rsid w:val="007638D0"/>
    <w:rsid w:val="00764707"/>
    <w:rsid w:val="00764762"/>
    <w:rsid w:val="00766F63"/>
    <w:rsid w:val="00766FE9"/>
    <w:rsid w:val="0076783A"/>
    <w:rsid w:val="00767A6F"/>
    <w:rsid w:val="0077036F"/>
    <w:rsid w:val="00770E27"/>
    <w:rsid w:val="00771D0A"/>
    <w:rsid w:val="00773D71"/>
    <w:rsid w:val="00776197"/>
    <w:rsid w:val="007762E1"/>
    <w:rsid w:val="00776A02"/>
    <w:rsid w:val="00777DF8"/>
    <w:rsid w:val="00780841"/>
    <w:rsid w:val="007831CD"/>
    <w:rsid w:val="00783798"/>
    <w:rsid w:val="007838F7"/>
    <w:rsid w:val="00784613"/>
    <w:rsid w:val="007850B3"/>
    <w:rsid w:val="00786F60"/>
    <w:rsid w:val="007904ED"/>
    <w:rsid w:val="00790B19"/>
    <w:rsid w:val="007934B5"/>
    <w:rsid w:val="007961E1"/>
    <w:rsid w:val="007963F7"/>
    <w:rsid w:val="00796969"/>
    <w:rsid w:val="00796C03"/>
    <w:rsid w:val="00796D83"/>
    <w:rsid w:val="007974F1"/>
    <w:rsid w:val="007A0807"/>
    <w:rsid w:val="007A0829"/>
    <w:rsid w:val="007A0C7B"/>
    <w:rsid w:val="007A0EA4"/>
    <w:rsid w:val="007A2159"/>
    <w:rsid w:val="007A2902"/>
    <w:rsid w:val="007A2F67"/>
    <w:rsid w:val="007A7BCE"/>
    <w:rsid w:val="007B05B8"/>
    <w:rsid w:val="007B11E9"/>
    <w:rsid w:val="007B19CE"/>
    <w:rsid w:val="007B1B1A"/>
    <w:rsid w:val="007B23E0"/>
    <w:rsid w:val="007B2D56"/>
    <w:rsid w:val="007B4425"/>
    <w:rsid w:val="007B66A1"/>
    <w:rsid w:val="007C14D0"/>
    <w:rsid w:val="007D071E"/>
    <w:rsid w:val="007D3BA2"/>
    <w:rsid w:val="007D49AE"/>
    <w:rsid w:val="007D57B4"/>
    <w:rsid w:val="007D66B2"/>
    <w:rsid w:val="007E11BE"/>
    <w:rsid w:val="007E229E"/>
    <w:rsid w:val="007E395C"/>
    <w:rsid w:val="007E4469"/>
    <w:rsid w:val="007E4E86"/>
    <w:rsid w:val="007E65C6"/>
    <w:rsid w:val="007E772E"/>
    <w:rsid w:val="007E79B1"/>
    <w:rsid w:val="007F0426"/>
    <w:rsid w:val="007F1844"/>
    <w:rsid w:val="007F1CBE"/>
    <w:rsid w:val="007F2D26"/>
    <w:rsid w:val="007F32F6"/>
    <w:rsid w:val="007F33B8"/>
    <w:rsid w:val="007F34E4"/>
    <w:rsid w:val="007F3557"/>
    <w:rsid w:val="007F4B57"/>
    <w:rsid w:val="007F5A2E"/>
    <w:rsid w:val="007F69BF"/>
    <w:rsid w:val="00800C18"/>
    <w:rsid w:val="00802568"/>
    <w:rsid w:val="00803401"/>
    <w:rsid w:val="0080360B"/>
    <w:rsid w:val="00804493"/>
    <w:rsid w:val="00805827"/>
    <w:rsid w:val="00807195"/>
    <w:rsid w:val="00807C1C"/>
    <w:rsid w:val="008103AA"/>
    <w:rsid w:val="00810999"/>
    <w:rsid w:val="00811D58"/>
    <w:rsid w:val="00812BD4"/>
    <w:rsid w:val="00812C44"/>
    <w:rsid w:val="008132C4"/>
    <w:rsid w:val="00813E21"/>
    <w:rsid w:val="00816E38"/>
    <w:rsid w:val="008170BA"/>
    <w:rsid w:val="0081763E"/>
    <w:rsid w:val="00817C70"/>
    <w:rsid w:val="008204D8"/>
    <w:rsid w:val="00820565"/>
    <w:rsid w:val="0082072E"/>
    <w:rsid w:val="00820FD3"/>
    <w:rsid w:val="00822327"/>
    <w:rsid w:val="00822BEA"/>
    <w:rsid w:val="008243F1"/>
    <w:rsid w:val="0082687A"/>
    <w:rsid w:val="00831224"/>
    <w:rsid w:val="00831DB1"/>
    <w:rsid w:val="00835186"/>
    <w:rsid w:val="00836637"/>
    <w:rsid w:val="008404A5"/>
    <w:rsid w:val="008417BA"/>
    <w:rsid w:val="0084738E"/>
    <w:rsid w:val="00851A20"/>
    <w:rsid w:val="00852B63"/>
    <w:rsid w:val="008531F6"/>
    <w:rsid w:val="00853905"/>
    <w:rsid w:val="008539EE"/>
    <w:rsid w:val="00853E96"/>
    <w:rsid w:val="00855BBC"/>
    <w:rsid w:val="00860F91"/>
    <w:rsid w:val="00861958"/>
    <w:rsid w:val="00861973"/>
    <w:rsid w:val="00862B6D"/>
    <w:rsid w:val="00863DB7"/>
    <w:rsid w:val="00864985"/>
    <w:rsid w:val="008652F5"/>
    <w:rsid w:val="008655E3"/>
    <w:rsid w:val="00866598"/>
    <w:rsid w:val="00867325"/>
    <w:rsid w:val="00867630"/>
    <w:rsid w:val="0087009E"/>
    <w:rsid w:val="00872AC8"/>
    <w:rsid w:val="008732B8"/>
    <w:rsid w:val="00873AA7"/>
    <w:rsid w:val="00875D54"/>
    <w:rsid w:val="008767F6"/>
    <w:rsid w:val="00876B2D"/>
    <w:rsid w:val="0087766D"/>
    <w:rsid w:val="008808E6"/>
    <w:rsid w:val="008815EA"/>
    <w:rsid w:val="00881E36"/>
    <w:rsid w:val="0088272F"/>
    <w:rsid w:val="008836A7"/>
    <w:rsid w:val="008836C5"/>
    <w:rsid w:val="008840C9"/>
    <w:rsid w:val="00886BB6"/>
    <w:rsid w:val="00886C6F"/>
    <w:rsid w:val="00887257"/>
    <w:rsid w:val="00890573"/>
    <w:rsid w:val="008909FF"/>
    <w:rsid w:val="00891A3A"/>
    <w:rsid w:val="00891A60"/>
    <w:rsid w:val="00891D13"/>
    <w:rsid w:val="00892924"/>
    <w:rsid w:val="00894A3E"/>
    <w:rsid w:val="00895C1C"/>
    <w:rsid w:val="00895E24"/>
    <w:rsid w:val="008A024B"/>
    <w:rsid w:val="008A1904"/>
    <w:rsid w:val="008A4641"/>
    <w:rsid w:val="008A52B5"/>
    <w:rsid w:val="008A56F8"/>
    <w:rsid w:val="008B2841"/>
    <w:rsid w:val="008B32DE"/>
    <w:rsid w:val="008B5120"/>
    <w:rsid w:val="008B5CF7"/>
    <w:rsid w:val="008B726E"/>
    <w:rsid w:val="008B7692"/>
    <w:rsid w:val="008C14D2"/>
    <w:rsid w:val="008C1C74"/>
    <w:rsid w:val="008C1E17"/>
    <w:rsid w:val="008C2105"/>
    <w:rsid w:val="008C5912"/>
    <w:rsid w:val="008C5E29"/>
    <w:rsid w:val="008D026C"/>
    <w:rsid w:val="008D0B3A"/>
    <w:rsid w:val="008D1541"/>
    <w:rsid w:val="008D1FDE"/>
    <w:rsid w:val="008D2DD1"/>
    <w:rsid w:val="008D2DE3"/>
    <w:rsid w:val="008D3353"/>
    <w:rsid w:val="008D49ED"/>
    <w:rsid w:val="008E0AA7"/>
    <w:rsid w:val="008E1B64"/>
    <w:rsid w:val="008E1EEB"/>
    <w:rsid w:val="008E29BF"/>
    <w:rsid w:val="008E5123"/>
    <w:rsid w:val="008E65C1"/>
    <w:rsid w:val="008E6661"/>
    <w:rsid w:val="008E6F7E"/>
    <w:rsid w:val="008E76E3"/>
    <w:rsid w:val="008F0FFC"/>
    <w:rsid w:val="008F30E8"/>
    <w:rsid w:val="008F4318"/>
    <w:rsid w:val="008F43AE"/>
    <w:rsid w:val="008F5FEE"/>
    <w:rsid w:val="0090036F"/>
    <w:rsid w:val="00903A13"/>
    <w:rsid w:val="00904180"/>
    <w:rsid w:val="0090463A"/>
    <w:rsid w:val="00907BE7"/>
    <w:rsid w:val="009122D0"/>
    <w:rsid w:val="00913319"/>
    <w:rsid w:val="00913D00"/>
    <w:rsid w:val="00915410"/>
    <w:rsid w:val="0091551A"/>
    <w:rsid w:val="00915604"/>
    <w:rsid w:val="009158A2"/>
    <w:rsid w:val="009166E3"/>
    <w:rsid w:val="0092077C"/>
    <w:rsid w:val="00920EB7"/>
    <w:rsid w:val="00922351"/>
    <w:rsid w:val="00924AAC"/>
    <w:rsid w:val="00924FD0"/>
    <w:rsid w:val="009256CF"/>
    <w:rsid w:val="00925CD0"/>
    <w:rsid w:val="00927A41"/>
    <w:rsid w:val="009300A1"/>
    <w:rsid w:val="00930699"/>
    <w:rsid w:val="00930BE2"/>
    <w:rsid w:val="009318E9"/>
    <w:rsid w:val="00933AB5"/>
    <w:rsid w:val="00934255"/>
    <w:rsid w:val="0093489E"/>
    <w:rsid w:val="00934F1E"/>
    <w:rsid w:val="0093542B"/>
    <w:rsid w:val="00935469"/>
    <w:rsid w:val="009357DF"/>
    <w:rsid w:val="00936893"/>
    <w:rsid w:val="0093718E"/>
    <w:rsid w:val="00940239"/>
    <w:rsid w:val="009405F1"/>
    <w:rsid w:val="009418CE"/>
    <w:rsid w:val="009424D7"/>
    <w:rsid w:val="00942F6F"/>
    <w:rsid w:val="00943634"/>
    <w:rsid w:val="009437B5"/>
    <w:rsid w:val="00946111"/>
    <w:rsid w:val="00947CEA"/>
    <w:rsid w:val="009511D1"/>
    <w:rsid w:val="00951627"/>
    <w:rsid w:val="009538C2"/>
    <w:rsid w:val="0095478D"/>
    <w:rsid w:val="00954E4C"/>
    <w:rsid w:val="00955F79"/>
    <w:rsid w:val="00957612"/>
    <w:rsid w:val="009603A6"/>
    <w:rsid w:val="00961743"/>
    <w:rsid w:val="009633BE"/>
    <w:rsid w:val="009639C3"/>
    <w:rsid w:val="009645D7"/>
    <w:rsid w:val="009656BC"/>
    <w:rsid w:val="00966875"/>
    <w:rsid w:val="00967289"/>
    <w:rsid w:val="00967F3B"/>
    <w:rsid w:val="00970EBA"/>
    <w:rsid w:val="0097291E"/>
    <w:rsid w:val="00972F02"/>
    <w:rsid w:val="00973063"/>
    <w:rsid w:val="0097346E"/>
    <w:rsid w:val="00977CCD"/>
    <w:rsid w:val="00980A1A"/>
    <w:rsid w:val="00981AE6"/>
    <w:rsid w:val="0098510B"/>
    <w:rsid w:val="00986F1C"/>
    <w:rsid w:val="00990A2F"/>
    <w:rsid w:val="009917B6"/>
    <w:rsid w:val="00991C71"/>
    <w:rsid w:val="00992DB6"/>
    <w:rsid w:val="009942DE"/>
    <w:rsid w:val="00995922"/>
    <w:rsid w:val="009960AA"/>
    <w:rsid w:val="009A1E0E"/>
    <w:rsid w:val="009A229A"/>
    <w:rsid w:val="009A28CB"/>
    <w:rsid w:val="009A4C2E"/>
    <w:rsid w:val="009A752C"/>
    <w:rsid w:val="009B12B1"/>
    <w:rsid w:val="009B59F0"/>
    <w:rsid w:val="009B610C"/>
    <w:rsid w:val="009C27DD"/>
    <w:rsid w:val="009C60CF"/>
    <w:rsid w:val="009C614F"/>
    <w:rsid w:val="009D051A"/>
    <w:rsid w:val="009D0673"/>
    <w:rsid w:val="009D0900"/>
    <w:rsid w:val="009D39CE"/>
    <w:rsid w:val="009D4567"/>
    <w:rsid w:val="009D4C7B"/>
    <w:rsid w:val="009D6049"/>
    <w:rsid w:val="009D6B2D"/>
    <w:rsid w:val="009E282C"/>
    <w:rsid w:val="009E35B7"/>
    <w:rsid w:val="009E363A"/>
    <w:rsid w:val="009E7779"/>
    <w:rsid w:val="009E7B56"/>
    <w:rsid w:val="009F16CC"/>
    <w:rsid w:val="009F194C"/>
    <w:rsid w:val="009F221F"/>
    <w:rsid w:val="009F3B41"/>
    <w:rsid w:val="009F46BC"/>
    <w:rsid w:val="009F4712"/>
    <w:rsid w:val="009F482B"/>
    <w:rsid w:val="009F4A4B"/>
    <w:rsid w:val="009F534B"/>
    <w:rsid w:val="009F6486"/>
    <w:rsid w:val="009F6BEB"/>
    <w:rsid w:val="009F6C79"/>
    <w:rsid w:val="00A00C96"/>
    <w:rsid w:val="00A02A6F"/>
    <w:rsid w:val="00A04024"/>
    <w:rsid w:val="00A057D4"/>
    <w:rsid w:val="00A078AD"/>
    <w:rsid w:val="00A13B0B"/>
    <w:rsid w:val="00A145EE"/>
    <w:rsid w:val="00A150F1"/>
    <w:rsid w:val="00A165ED"/>
    <w:rsid w:val="00A20128"/>
    <w:rsid w:val="00A20C4C"/>
    <w:rsid w:val="00A22412"/>
    <w:rsid w:val="00A22EB5"/>
    <w:rsid w:val="00A235AD"/>
    <w:rsid w:val="00A235BD"/>
    <w:rsid w:val="00A23733"/>
    <w:rsid w:val="00A23D56"/>
    <w:rsid w:val="00A2440B"/>
    <w:rsid w:val="00A2500F"/>
    <w:rsid w:val="00A25281"/>
    <w:rsid w:val="00A26333"/>
    <w:rsid w:val="00A31E7C"/>
    <w:rsid w:val="00A320E4"/>
    <w:rsid w:val="00A32254"/>
    <w:rsid w:val="00A368C4"/>
    <w:rsid w:val="00A36F2E"/>
    <w:rsid w:val="00A370D7"/>
    <w:rsid w:val="00A408BA"/>
    <w:rsid w:val="00A4309C"/>
    <w:rsid w:val="00A435BA"/>
    <w:rsid w:val="00A44162"/>
    <w:rsid w:val="00A44A8D"/>
    <w:rsid w:val="00A47E39"/>
    <w:rsid w:val="00A50BBA"/>
    <w:rsid w:val="00A51AC6"/>
    <w:rsid w:val="00A51C5D"/>
    <w:rsid w:val="00A54123"/>
    <w:rsid w:val="00A55BB7"/>
    <w:rsid w:val="00A55CA0"/>
    <w:rsid w:val="00A55F21"/>
    <w:rsid w:val="00A5664A"/>
    <w:rsid w:val="00A64BC1"/>
    <w:rsid w:val="00A6503A"/>
    <w:rsid w:val="00A66C62"/>
    <w:rsid w:val="00A67ED5"/>
    <w:rsid w:val="00A719E5"/>
    <w:rsid w:val="00A72BA4"/>
    <w:rsid w:val="00A736FB"/>
    <w:rsid w:val="00A738DB"/>
    <w:rsid w:val="00A7412D"/>
    <w:rsid w:val="00A7431A"/>
    <w:rsid w:val="00A772A0"/>
    <w:rsid w:val="00A80CA9"/>
    <w:rsid w:val="00A80E32"/>
    <w:rsid w:val="00A813E0"/>
    <w:rsid w:val="00A81690"/>
    <w:rsid w:val="00A83262"/>
    <w:rsid w:val="00A84353"/>
    <w:rsid w:val="00A856B8"/>
    <w:rsid w:val="00A87381"/>
    <w:rsid w:val="00A90CE8"/>
    <w:rsid w:val="00A93BE7"/>
    <w:rsid w:val="00A94201"/>
    <w:rsid w:val="00A965FE"/>
    <w:rsid w:val="00A96925"/>
    <w:rsid w:val="00A96ADA"/>
    <w:rsid w:val="00AA0A15"/>
    <w:rsid w:val="00AA0D38"/>
    <w:rsid w:val="00AA11AB"/>
    <w:rsid w:val="00AA1210"/>
    <w:rsid w:val="00AA2FE5"/>
    <w:rsid w:val="00AA5052"/>
    <w:rsid w:val="00AA5468"/>
    <w:rsid w:val="00AA6EE5"/>
    <w:rsid w:val="00AA7B8F"/>
    <w:rsid w:val="00AB0114"/>
    <w:rsid w:val="00AB077A"/>
    <w:rsid w:val="00AB0A22"/>
    <w:rsid w:val="00AB0FF1"/>
    <w:rsid w:val="00AB2097"/>
    <w:rsid w:val="00AB4A40"/>
    <w:rsid w:val="00AB4E15"/>
    <w:rsid w:val="00AB5430"/>
    <w:rsid w:val="00AB5A16"/>
    <w:rsid w:val="00AB6100"/>
    <w:rsid w:val="00AB6314"/>
    <w:rsid w:val="00AB72FE"/>
    <w:rsid w:val="00AC49E9"/>
    <w:rsid w:val="00AC4A87"/>
    <w:rsid w:val="00AC4DC4"/>
    <w:rsid w:val="00AC5042"/>
    <w:rsid w:val="00AC58A6"/>
    <w:rsid w:val="00AC5FDB"/>
    <w:rsid w:val="00AC623A"/>
    <w:rsid w:val="00AC7135"/>
    <w:rsid w:val="00AC78F2"/>
    <w:rsid w:val="00AD3764"/>
    <w:rsid w:val="00AD3DA9"/>
    <w:rsid w:val="00AD4372"/>
    <w:rsid w:val="00AD513C"/>
    <w:rsid w:val="00AD6509"/>
    <w:rsid w:val="00AE093C"/>
    <w:rsid w:val="00AE1AE6"/>
    <w:rsid w:val="00AE22B2"/>
    <w:rsid w:val="00AE23E1"/>
    <w:rsid w:val="00AE265F"/>
    <w:rsid w:val="00AE27A7"/>
    <w:rsid w:val="00AE31D7"/>
    <w:rsid w:val="00AE4F10"/>
    <w:rsid w:val="00AE5120"/>
    <w:rsid w:val="00AE5903"/>
    <w:rsid w:val="00AE756E"/>
    <w:rsid w:val="00AE7E2D"/>
    <w:rsid w:val="00AF0A9B"/>
    <w:rsid w:val="00AF0CA4"/>
    <w:rsid w:val="00AF1979"/>
    <w:rsid w:val="00AF1AC8"/>
    <w:rsid w:val="00AF297C"/>
    <w:rsid w:val="00AF41B8"/>
    <w:rsid w:val="00AF45DB"/>
    <w:rsid w:val="00AF47CD"/>
    <w:rsid w:val="00AF6D83"/>
    <w:rsid w:val="00AF6D8D"/>
    <w:rsid w:val="00AF758C"/>
    <w:rsid w:val="00AF75B6"/>
    <w:rsid w:val="00AF7D42"/>
    <w:rsid w:val="00B01FF1"/>
    <w:rsid w:val="00B0206C"/>
    <w:rsid w:val="00B02C05"/>
    <w:rsid w:val="00B04AE8"/>
    <w:rsid w:val="00B0514B"/>
    <w:rsid w:val="00B05827"/>
    <w:rsid w:val="00B06139"/>
    <w:rsid w:val="00B06E8A"/>
    <w:rsid w:val="00B1107F"/>
    <w:rsid w:val="00B1160D"/>
    <w:rsid w:val="00B11DB1"/>
    <w:rsid w:val="00B129F8"/>
    <w:rsid w:val="00B148E3"/>
    <w:rsid w:val="00B14965"/>
    <w:rsid w:val="00B152C0"/>
    <w:rsid w:val="00B1549A"/>
    <w:rsid w:val="00B17075"/>
    <w:rsid w:val="00B17818"/>
    <w:rsid w:val="00B20AC3"/>
    <w:rsid w:val="00B20F30"/>
    <w:rsid w:val="00B23452"/>
    <w:rsid w:val="00B27003"/>
    <w:rsid w:val="00B27F94"/>
    <w:rsid w:val="00B326D6"/>
    <w:rsid w:val="00B3366B"/>
    <w:rsid w:val="00B34535"/>
    <w:rsid w:val="00B34EA1"/>
    <w:rsid w:val="00B3638F"/>
    <w:rsid w:val="00B36C82"/>
    <w:rsid w:val="00B418EE"/>
    <w:rsid w:val="00B42576"/>
    <w:rsid w:val="00B43B62"/>
    <w:rsid w:val="00B46AE6"/>
    <w:rsid w:val="00B47816"/>
    <w:rsid w:val="00B5036C"/>
    <w:rsid w:val="00B51113"/>
    <w:rsid w:val="00B51EE2"/>
    <w:rsid w:val="00B5297C"/>
    <w:rsid w:val="00B53030"/>
    <w:rsid w:val="00B530CD"/>
    <w:rsid w:val="00B53DFC"/>
    <w:rsid w:val="00B54D25"/>
    <w:rsid w:val="00B56F0E"/>
    <w:rsid w:val="00B572BE"/>
    <w:rsid w:val="00B60576"/>
    <w:rsid w:val="00B60800"/>
    <w:rsid w:val="00B6156C"/>
    <w:rsid w:val="00B616AF"/>
    <w:rsid w:val="00B61D54"/>
    <w:rsid w:val="00B626DE"/>
    <w:rsid w:val="00B62A99"/>
    <w:rsid w:val="00B6323F"/>
    <w:rsid w:val="00B65485"/>
    <w:rsid w:val="00B66680"/>
    <w:rsid w:val="00B71ED2"/>
    <w:rsid w:val="00B722EB"/>
    <w:rsid w:val="00B723D7"/>
    <w:rsid w:val="00B730F2"/>
    <w:rsid w:val="00B75396"/>
    <w:rsid w:val="00B76169"/>
    <w:rsid w:val="00B76F2B"/>
    <w:rsid w:val="00B772A8"/>
    <w:rsid w:val="00B80394"/>
    <w:rsid w:val="00B84A49"/>
    <w:rsid w:val="00B84A73"/>
    <w:rsid w:val="00B86F05"/>
    <w:rsid w:val="00B92443"/>
    <w:rsid w:val="00B9304B"/>
    <w:rsid w:val="00BA0A17"/>
    <w:rsid w:val="00BA23F1"/>
    <w:rsid w:val="00BA2B7F"/>
    <w:rsid w:val="00BA3BE9"/>
    <w:rsid w:val="00BA7A33"/>
    <w:rsid w:val="00BB0051"/>
    <w:rsid w:val="00BB0C27"/>
    <w:rsid w:val="00BB26CE"/>
    <w:rsid w:val="00BB4022"/>
    <w:rsid w:val="00BB51CC"/>
    <w:rsid w:val="00BB5551"/>
    <w:rsid w:val="00BB5E82"/>
    <w:rsid w:val="00BB5F89"/>
    <w:rsid w:val="00BC00A5"/>
    <w:rsid w:val="00BC093F"/>
    <w:rsid w:val="00BC1253"/>
    <w:rsid w:val="00BC1A3D"/>
    <w:rsid w:val="00BC295A"/>
    <w:rsid w:val="00BC2BF9"/>
    <w:rsid w:val="00BC5E5E"/>
    <w:rsid w:val="00BC6117"/>
    <w:rsid w:val="00BC728F"/>
    <w:rsid w:val="00BD0739"/>
    <w:rsid w:val="00BD0F0A"/>
    <w:rsid w:val="00BD4EBE"/>
    <w:rsid w:val="00BD546A"/>
    <w:rsid w:val="00BD7421"/>
    <w:rsid w:val="00BE0B63"/>
    <w:rsid w:val="00BE59B3"/>
    <w:rsid w:val="00BE5AC2"/>
    <w:rsid w:val="00BF0118"/>
    <w:rsid w:val="00BF01AC"/>
    <w:rsid w:val="00BF133F"/>
    <w:rsid w:val="00BF2319"/>
    <w:rsid w:val="00BF30AD"/>
    <w:rsid w:val="00BF3238"/>
    <w:rsid w:val="00BF4A8C"/>
    <w:rsid w:val="00BF51CF"/>
    <w:rsid w:val="00BF6736"/>
    <w:rsid w:val="00BF7109"/>
    <w:rsid w:val="00BF7E36"/>
    <w:rsid w:val="00C011D3"/>
    <w:rsid w:val="00C0144E"/>
    <w:rsid w:val="00C030AE"/>
    <w:rsid w:val="00C030AF"/>
    <w:rsid w:val="00C07878"/>
    <w:rsid w:val="00C07B0B"/>
    <w:rsid w:val="00C11578"/>
    <w:rsid w:val="00C1295B"/>
    <w:rsid w:val="00C134BB"/>
    <w:rsid w:val="00C137AF"/>
    <w:rsid w:val="00C1656D"/>
    <w:rsid w:val="00C170A0"/>
    <w:rsid w:val="00C202F4"/>
    <w:rsid w:val="00C205D2"/>
    <w:rsid w:val="00C20670"/>
    <w:rsid w:val="00C206ED"/>
    <w:rsid w:val="00C20D34"/>
    <w:rsid w:val="00C20EEB"/>
    <w:rsid w:val="00C21852"/>
    <w:rsid w:val="00C22B31"/>
    <w:rsid w:val="00C24ED7"/>
    <w:rsid w:val="00C25E8E"/>
    <w:rsid w:val="00C2628C"/>
    <w:rsid w:val="00C26F06"/>
    <w:rsid w:val="00C27213"/>
    <w:rsid w:val="00C343E3"/>
    <w:rsid w:val="00C355CE"/>
    <w:rsid w:val="00C36665"/>
    <w:rsid w:val="00C36B88"/>
    <w:rsid w:val="00C36EEE"/>
    <w:rsid w:val="00C40EF2"/>
    <w:rsid w:val="00C4152C"/>
    <w:rsid w:val="00C433EB"/>
    <w:rsid w:val="00C43976"/>
    <w:rsid w:val="00C44651"/>
    <w:rsid w:val="00C45C78"/>
    <w:rsid w:val="00C47162"/>
    <w:rsid w:val="00C476AF"/>
    <w:rsid w:val="00C516A5"/>
    <w:rsid w:val="00C52F3D"/>
    <w:rsid w:val="00C534E4"/>
    <w:rsid w:val="00C54E4F"/>
    <w:rsid w:val="00C56183"/>
    <w:rsid w:val="00C564C6"/>
    <w:rsid w:val="00C573D7"/>
    <w:rsid w:val="00C57DBA"/>
    <w:rsid w:val="00C60862"/>
    <w:rsid w:val="00C60A10"/>
    <w:rsid w:val="00C62BC5"/>
    <w:rsid w:val="00C63021"/>
    <w:rsid w:val="00C666E7"/>
    <w:rsid w:val="00C6734E"/>
    <w:rsid w:val="00C702DA"/>
    <w:rsid w:val="00C70A29"/>
    <w:rsid w:val="00C71650"/>
    <w:rsid w:val="00C735E6"/>
    <w:rsid w:val="00C7411B"/>
    <w:rsid w:val="00C741D7"/>
    <w:rsid w:val="00C7437B"/>
    <w:rsid w:val="00C7468B"/>
    <w:rsid w:val="00C81323"/>
    <w:rsid w:val="00C832FB"/>
    <w:rsid w:val="00C83B3C"/>
    <w:rsid w:val="00C85507"/>
    <w:rsid w:val="00C85A03"/>
    <w:rsid w:val="00C863AC"/>
    <w:rsid w:val="00C86AFF"/>
    <w:rsid w:val="00C87F5A"/>
    <w:rsid w:val="00C87FCA"/>
    <w:rsid w:val="00C913E9"/>
    <w:rsid w:val="00C9166D"/>
    <w:rsid w:val="00C92DF3"/>
    <w:rsid w:val="00C9343A"/>
    <w:rsid w:val="00C9501F"/>
    <w:rsid w:val="00C96E7D"/>
    <w:rsid w:val="00CA0515"/>
    <w:rsid w:val="00CA0674"/>
    <w:rsid w:val="00CA2253"/>
    <w:rsid w:val="00CA42BF"/>
    <w:rsid w:val="00CA5384"/>
    <w:rsid w:val="00CA7C4A"/>
    <w:rsid w:val="00CB042E"/>
    <w:rsid w:val="00CB0B3F"/>
    <w:rsid w:val="00CB1064"/>
    <w:rsid w:val="00CB1D00"/>
    <w:rsid w:val="00CB1D09"/>
    <w:rsid w:val="00CB23B3"/>
    <w:rsid w:val="00CB3088"/>
    <w:rsid w:val="00CB35C5"/>
    <w:rsid w:val="00CB3E51"/>
    <w:rsid w:val="00CB43D8"/>
    <w:rsid w:val="00CB57CF"/>
    <w:rsid w:val="00CB5A4A"/>
    <w:rsid w:val="00CB5B01"/>
    <w:rsid w:val="00CB5C1B"/>
    <w:rsid w:val="00CB603C"/>
    <w:rsid w:val="00CB70F8"/>
    <w:rsid w:val="00CC5059"/>
    <w:rsid w:val="00CD03C1"/>
    <w:rsid w:val="00CD0DCF"/>
    <w:rsid w:val="00CD23A7"/>
    <w:rsid w:val="00CD38FF"/>
    <w:rsid w:val="00CD4049"/>
    <w:rsid w:val="00CD477B"/>
    <w:rsid w:val="00CD6E9F"/>
    <w:rsid w:val="00CD737A"/>
    <w:rsid w:val="00CD7C89"/>
    <w:rsid w:val="00CE09AB"/>
    <w:rsid w:val="00CE3F60"/>
    <w:rsid w:val="00CE463B"/>
    <w:rsid w:val="00CF2DE6"/>
    <w:rsid w:val="00CF38C8"/>
    <w:rsid w:val="00CF3FB2"/>
    <w:rsid w:val="00CF650D"/>
    <w:rsid w:val="00CF73D4"/>
    <w:rsid w:val="00D00985"/>
    <w:rsid w:val="00D01A6A"/>
    <w:rsid w:val="00D0243D"/>
    <w:rsid w:val="00D02B6A"/>
    <w:rsid w:val="00D05480"/>
    <w:rsid w:val="00D11E1A"/>
    <w:rsid w:val="00D11F80"/>
    <w:rsid w:val="00D123AA"/>
    <w:rsid w:val="00D1281B"/>
    <w:rsid w:val="00D13050"/>
    <w:rsid w:val="00D157F9"/>
    <w:rsid w:val="00D15A29"/>
    <w:rsid w:val="00D179E3"/>
    <w:rsid w:val="00D2125F"/>
    <w:rsid w:val="00D21A7B"/>
    <w:rsid w:val="00D22386"/>
    <w:rsid w:val="00D2246A"/>
    <w:rsid w:val="00D24398"/>
    <w:rsid w:val="00D24717"/>
    <w:rsid w:val="00D25D53"/>
    <w:rsid w:val="00D2636C"/>
    <w:rsid w:val="00D273FD"/>
    <w:rsid w:val="00D27DB3"/>
    <w:rsid w:val="00D315FF"/>
    <w:rsid w:val="00D329CB"/>
    <w:rsid w:val="00D32D44"/>
    <w:rsid w:val="00D32EF9"/>
    <w:rsid w:val="00D3436E"/>
    <w:rsid w:val="00D3475E"/>
    <w:rsid w:val="00D3506B"/>
    <w:rsid w:val="00D361DF"/>
    <w:rsid w:val="00D40D8A"/>
    <w:rsid w:val="00D41561"/>
    <w:rsid w:val="00D443B9"/>
    <w:rsid w:val="00D458D5"/>
    <w:rsid w:val="00D4646C"/>
    <w:rsid w:val="00D46689"/>
    <w:rsid w:val="00D46F2A"/>
    <w:rsid w:val="00D46FE5"/>
    <w:rsid w:val="00D47075"/>
    <w:rsid w:val="00D474B3"/>
    <w:rsid w:val="00D54E19"/>
    <w:rsid w:val="00D56106"/>
    <w:rsid w:val="00D654C1"/>
    <w:rsid w:val="00D662ED"/>
    <w:rsid w:val="00D66C3A"/>
    <w:rsid w:val="00D72898"/>
    <w:rsid w:val="00D738C8"/>
    <w:rsid w:val="00D753D5"/>
    <w:rsid w:val="00D758E8"/>
    <w:rsid w:val="00D75923"/>
    <w:rsid w:val="00D7701C"/>
    <w:rsid w:val="00D80A41"/>
    <w:rsid w:val="00D81C87"/>
    <w:rsid w:val="00D82429"/>
    <w:rsid w:val="00D839A6"/>
    <w:rsid w:val="00D84A58"/>
    <w:rsid w:val="00D86F31"/>
    <w:rsid w:val="00D86FC3"/>
    <w:rsid w:val="00D87EBF"/>
    <w:rsid w:val="00D9000D"/>
    <w:rsid w:val="00D90627"/>
    <w:rsid w:val="00D92ABC"/>
    <w:rsid w:val="00D93ABB"/>
    <w:rsid w:val="00D9577F"/>
    <w:rsid w:val="00D957F9"/>
    <w:rsid w:val="00D97273"/>
    <w:rsid w:val="00D97653"/>
    <w:rsid w:val="00D97A36"/>
    <w:rsid w:val="00DA19F6"/>
    <w:rsid w:val="00DA2378"/>
    <w:rsid w:val="00DA38E0"/>
    <w:rsid w:val="00DA3CC6"/>
    <w:rsid w:val="00DA47FB"/>
    <w:rsid w:val="00DA6E46"/>
    <w:rsid w:val="00DA7F9E"/>
    <w:rsid w:val="00DB2329"/>
    <w:rsid w:val="00DB25B9"/>
    <w:rsid w:val="00DB3455"/>
    <w:rsid w:val="00DB3F16"/>
    <w:rsid w:val="00DB42D4"/>
    <w:rsid w:val="00DB5B22"/>
    <w:rsid w:val="00DB5F9C"/>
    <w:rsid w:val="00DB7036"/>
    <w:rsid w:val="00DC11A4"/>
    <w:rsid w:val="00DC1D91"/>
    <w:rsid w:val="00DC2B9D"/>
    <w:rsid w:val="00DC449A"/>
    <w:rsid w:val="00DC6020"/>
    <w:rsid w:val="00DC7F8A"/>
    <w:rsid w:val="00DD0A43"/>
    <w:rsid w:val="00DD0FED"/>
    <w:rsid w:val="00DD12F5"/>
    <w:rsid w:val="00DD26BA"/>
    <w:rsid w:val="00DD28EA"/>
    <w:rsid w:val="00DD2BA0"/>
    <w:rsid w:val="00DD459B"/>
    <w:rsid w:val="00DD4DA9"/>
    <w:rsid w:val="00DD578A"/>
    <w:rsid w:val="00DE05F2"/>
    <w:rsid w:val="00DE07B7"/>
    <w:rsid w:val="00DE28BC"/>
    <w:rsid w:val="00DE3E31"/>
    <w:rsid w:val="00DE4DE4"/>
    <w:rsid w:val="00DE6AF4"/>
    <w:rsid w:val="00DE7744"/>
    <w:rsid w:val="00DF1EE4"/>
    <w:rsid w:val="00DF26F0"/>
    <w:rsid w:val="00DF27F9"/>
    <w:rsid w:val="00DF472C"/>
    <w:rsid w:val="00DF69B3"/>
    <w:rsid w:val="00DF7767"/>
    <w:rsid w:val="00E012A7"/>
    <w:rsid w:val="00E01EFA"/>
    <w:rsid w:val="00E023B8"/>
    <w:rsid w:val="00E04101"/>
    <w:rsid w:val="00E042FC"/>
    <w:rsid w:val="00E04AB5"/>
    <w:rsid w:val="00E05E3F"/>
    <w:rsid w:val="00E07173"/>
    <w:rsid w:val="00E073FA"/>
    <w:rsid w:val="00E105C5"/>
    <w:rsid w:val="00E11105"/>
    <w:rsid w:val="00E11BDC"/>
    <w:rsid w:val="00E13D97"/>
    <w:rsid w:val="00E1425B"/>
    <w:rsid w:val="00E14D2C"/>
    <w:rsid w:val="00E154F6"/>
    <w:rsid w:val="00E159E6"/>
    <w:rsid w:val="00E20649"/>
    <w:rsid w:val="00E24AA1"/>
    <w:rsid w:val="00E25246"/>
    <w:rsid w:val="00E253B6"/>
    <w:rsid w:val="00E25D1A"/>
    <w:rsid w:val="00E27A16"/>
    <w:rsid w:val="00E27F6D"/>
    <w:rsid w:val="00E31106"/>
    <w:rsid w:val="00E31318"/>
    <w:rsid w:val="00E336B3"/>
    <w:rsid w:val="00E35C10"/>
    <w:rsid w:val="00E36AF2"/>
    <w:rsid w:val="00E36E6F"/>
    <w:rsid w:val="00E36F58"/>
    <w:rsid w:val="00E40327"/>
    <w:rsid w:val="00E40628"/>
    <w:rsid w:val="00E41531"/>
    <w:rsid w:val="00E42821"/>
    <w:rsid w:val="00E44C2E"/>
    <w:rsid w:val="00E45522"/>
    <w:rsid w:val="00E456B8"/>
    <w:rsid w:val="00E45875"/>
    <w:rsid w:val="00E45A67"/>
    <w:rsid w:val="00E4622F"/>
    <w:rsid w:val="00E472E1"/>
    <w:rsid w:val="00E50E70"/>
    <w:rsid w:val="00E51C76"/>
    <w:rsid w:val="00E53288"/>
    <w:rsid w:val="00E5396A"/>
    <w:rsid w:val="00E56D82"/>
    <w:rsid w:val="00E60222"/>
    <w:rsid w:val="00E61465"/>
    <w:rsid w:val="00E628C3"/>
    <w:rsid w:val="00E64992"/>
    <w:rsid w:val="00E650C9"/>
    <w:rsid w:val="00E65B45"/>
    <w:rsid w:val="00E65DAD"/>
    <w:rsid w:val="00E6601F"/>
    <w:rsid w:val="00E678A1"/>
    <w:rsid w:val="00E707D2"/>
    <w:rsid w:val="00E709CB"/>
    <w:rsid w:val="00E71CE5"/>
    <w:rsid w:val="00E75D27"/>
    <w:rsid w:val="00E76038"/>
    <w:rsid w:val="00E805F0"/>
    <w:rsid w:val="00E8100C"/>
    <w:rsid w:val="00E85450"/>
    <w:rsid w:val="00E858C8"/>
    <w:rsid w:val="00E85FC6"/>
    <w:rsid w:val="00E876B2"/>
    <w:rsid w:val="00E8798E"/>
    <w:rsid w:val="00E91650"/>
    <w:rsid w:val="00E91B61"/>
    <w:rsid w:val="00E930B2"/>
    <w:rsid w:val="00E93B43"/>
    <w:rsid w:val="00E94791"/>
    <w:rsid w:val="00E953B5"/>
    <w:rsid w:val="00E96AF3"/>
    <w:rsid w:val="00E96FD3"/>
    <w:rsid w:val="00E97996"/>
    <w:rsid w:val="00E97DB0"/>
    <w:rsid w:val="00E97FF2"/>
    <w:rsid w:val="00EA021A"/>
    <w:rsid w:val="00EA0F16"/>
    <w:rsid w:val="00EA1318"/>
    <w:rsid w:val="00EA2239"/>
    <w:rsid w:val="00EA322D"/>
    <w:rsid w:val="00EA3F03"/>
    <w:rsid w:val="00EA4C09"/>
    <w:rsid w:val="00EA61CE"/>
    <w:rsid w:val="00EB04FE"/>
    <w:rsid w:val="00EB0852"/>
    <w:rsid w:val="00EB0BA7"/>
    <w:rsid w:val="00EB1431"/>
    <w:rsid w:val="00EB2295"/>
    <w:rsid w:val="00EB39EC"/>
    <w:rsid w:val="00EB5CF9"/>
    <w:rsid w:val="00EB7F35"/>
    <w:rsid w:val="00EC201E"/>
    <w:rsid w:val="00EC2847"/>
    <w:rsid w:val="00EC2929"/>
    <w:rsid w:val="00EC3FE8"/>
    <w:rsid w:val="00ED11F5"/>
    <w:rsid w:val="00ED1B2C"/>
    <w:rsid w:val="00ED3C9C"/>
    <w:rsid w:val="00ED3F99"/>
    <w:rsid w:val="00ED5168"/>
    <w:rsid w:val="00EE0DF7"/>
    <w:rsid w:val="00EE197E"/>
    <w:rsid w:val="00EE2745"/>
    <w:rsid w:val="00EE2AEB"/>
    <w:rsid w:val="00EE38E0"/>
    <w:rsid w:val="00EE5C40"/>
    <w:rsid w:val="00EF01AF"/>
    <w:rsid w:val="00EF28AA"/>
    <w:rsid w:val="00EF3C01"/>
    <w:rsid w:val="00EF5C60"/>
    <w:rsid w:val="00EF6A13"/>
    <w:rsid w:val="00F026DE"/>
    <w:rsid w:val="00F03E52"/>
    <w:rsid w:val="00F0404A"/>
    <w:rsid w:val="00F0466B"/>
    <w:rsid w:val="00F0524E"/>
    <w:rsid w:val="00F1061F"/>
    <w:rsid w:val="00F11B9A"/>
    <w:rsid w:val="00F13214"/>
    <w:rsid w:val="00F15335"/>
    <w:rsid w:val="00F15AA1"/>
    <w:rsid w:val="00F15BA8"/>
    <w:rsid w:val="00F20CA6"/>
    <w:rsid w:val="00F22453"/>
    <w:rsid w:val="00F22973"/>
    <w:rsid w:val="00F23719"/>
    <w:rsid w:val="00F23AC6"/>
    <w:rsid w:val="00F25EA2"/>
    <w:rsid w:val="00F26CB1"/>
    <w:rsid w:val="00F3012E"/>
    <w:rsid w:val="00F3061C"/>
    <w:rsid w:val="00F31183"/>
    <w:rsid w:val="00F3260C"/>
    <w:rsid w:val="00F32ED7"/>
    <w:rsid w:val="00F33D49"/>
    <w:rsid w:val="00F340DB"/>
    <w:rsid w:val="00F35347"/>
    <w:rsid w:val="00F364A7"/>
    <w:rsid w:val="00F42B4A"/>
    <w:rsid w:val="00F46466"/>
    <w:rsid w:val="00F4699E"/>
    <w:rsid w:val="00F47A30"/>
    <w:rsid w:val="00F509A2"/>
    <w:rsid w:val="00F515D6"/>
    <w:rsid w:val="00F51ED5"/>
    <w:rsid w:val="00F52B74"/>
    <w:rsid w:val="00F53CC9"/>
    <w:rsid w:val="00F53F6B"/>
    <w:rsid w:val="00F544A5"/>
    <w:rsid w:val="00F54865"/>
    <w:rsid w:val="00F55810"/>
    <w:rsid w:val="00F602D4"/>
    <w:rsid w:val="00F604AD"/>
    <w:rsid w:val="00F609ED"/>
    <w:rsid w:val="00F60A39"/>
    <w:rsid w:val="00F60D92"/>
    <w:rsid w:val="00F61695"/>
    <w:rsid w:val="00F61C4E"/>
    <w:rsid w:val="00F62C3E"/>
    <w:rsid w:val="00F63594"/>
    <w:rsid w:val="00F64562"/>
    <w:rsid w:val="00F651BB"/>
    <w:rsid w:val="00F6616A"/>
    <w:rsid w:val="00F70F86"/>
    <w:rsid w:val="00F7179C"/>
    <w:rsid w:val="00F74778"/>
    <w:rsid w:val="00F75F72"/>
    <w:rsid w:val="00F76555"/>
    <w:rsid w:val="00F768F3"/>
    <w:rsid w:val="00F76B87"/>
    <w:rsid w:val="00F8167E"/>
    <w:rsid w:val="00F8209C"/>
    <w:rsid w:val="00F82383"/>
    <w:rsid w:val="00F8789E"/>
    <w:rsid w:val="00F95975"/>
    <w:rsid w:val="00F96074"/>
    <w:rsid w:val="00FA0B17"/>
    <w:rsid w:val="00FA1470"/>
    <w:rsid w:val="00FA232C"/>
    <w:rsid w:val="00FA23AD"/>
    <w:rsid w:val="00FA36B0"/>
    <w:rsid w:val="00FA382B"/>
    <w:rsid w:val="00FB019A"/>
    <w:rsid w:val="00FB075F"/>
    <w:rsid w:val="00FB087A"/>
    <w:rsid w:val="00FB1B2B"/>
    <w:rsid w:val="00FB2E80"/>
    <w:rsid w:val="00FB30D5"/>
    <w:rsid w:val="00FB4E97"/>
    <w:rsid w:val="00FB58FF"/>
    <w:rsid w:val="00FB668D"/>
    <w:rsid w:val="00FB6AF1"/>
    <w:rsid w:val="00FB7A1D"/>
    <w:rsid w:val="00FC1F52"/>
    <w:rsid w:val="00FC24C0"/>
    <w:rsid w:val="00FC416A"/>
    <w:rsid w:val="00FC5D1D"/>
    <w:rsid w:val="00FC6991"/>
    <w:rsid w:val="00FD29CB"/>
    <w:rsid w:val="00FD4A66"/>
    <w:rsid w:val="00FD4BE3"/>
    <w:rsid w:val="00FD6681"/>
    <w:rsid w:val="00FD6E61"/>
    <w:rsid w:val="00FD759C"/>
    <w:rsid w:val="00FD7938"/>
    <w:rsid w:val="00FE0CBE"/>
    <w:rsid w:val="00FE0F83"/>
    <w:rsid w:val="00FE3387"/>
    <w:rsid w:val="00FE4799"/>
    <w:rsid w:val="00FE78C4"/>
    <w:rsid w:val="00FF08E1"/>
    <w:rsid w:val="00FF2BCD"/>
    <w:rsid w:val="00FF2C81"/>
    <w:rsid w:val="00FF34C3"/>
    <w:rsid w:val="00FF49DB"/>
    <w:rsid w:val="00FF523D"/>
    <w:rsid w:val="00FF54B7"/>
    <w:rsid w:val="00FF7218"/>
    <w:rsid w:val="132AECE7"/>
    <w:rsid w:val="14A3168C"/>
    <w:rsid w:val="2486C05F"/>
    <w:rsid w:val="279B0DF9"/>
    <w:rsid w:val="347A59DB"/>
    <w:rsid w:val="3D7A66B0"/>
    <w:rsid w:val="41A98290"/>
    <w:rsid w:val="43F333E9"/>
    <w:rsid w:val="481DCD55"/>
    <w:rsid w:val="570276F3"/>
    <w:rsid w:val="609C46F4"/>
    <w:rsid w:val="678A40DF"/>
    <w:rsid w:val="7A220517"/>
    <w:rsid w:val="7A8C971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46700"/>
  <w15:chartTrackingRefBased/>
  <w15:docId w15:val="{48970571-8849-44D4-9127-023F2313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2568"/>
    <w:pPr>
      <w:jc w:val="both"/>
    </w:pPr>
  </w:style>
  <w:style w:type="paragraph" w:styleId="berschrift1">
    <w:name w:val="heading 1"/>
    <w:basedOn w:val="Standard"/>
    <w:next w:val="Standard"/>
    <w:link w:val="berschrift1Zchn"/>
    <w:uiPriority w:val="9"/>
    <w:qFormat/>
    <w:rsid w:val="005B76FB"/>
    <w:pPr>
      <w:keepNext/>
      <w:keepLines/>
      <w:pageBreakBefore/>
      <w:numPr>
        <w:numId w:val="2"/>
      </w:numPr>
      <w:spacing w:before="240" w:after="0"/>
      <w:jc w:val="left"/>
      <w:outlineLvl w:val="0"/>
    </w:pPr>
    <w:rPr>
      <w:rFonts w:ascii="Abadi" w:eastAsiaTheme="majorEastAsia" w:hAnsi="Abad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76FB"/>
    <w:pPr>
      <w:keepNext/>
      <w:keepLines/>
      <w:numPr>
        <w:ilvl w:val="1"/>
        <w:numId w:val="2"/>
      </w:numPr>
      <w:spacing w:before="40" w:after="0"/>
      <w:jc w:val="left"/>
      <w:outlineLvl w:val="1"/>
    </w:pPr>
    <w:rPr>
      <w:rFonts w:ascii="Abadi" w:eastAsiaTheme="majorEastAsia" w:hAnsi="Abadi"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76476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76476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6476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6476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6476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6476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6476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76FB"/>
    <w:rPr>
      <w:rFonts w:ascii="Abadi" w:eastAsiaTheme="majorEastAsia" w:hAnsi="Abad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76FB"/>
    <w:rPr>
      <w:rFonts w:ascii="Abadi" w:eastAsiaTheme="majorEastAsia" w:hAnsi="Abadi" w:cstheme="majorBidi"/>
      <w:color w:val="2F5496" w:themeColor="accent1" w:themeShade="BF"/>
      <w:sz w:val="28"/>
      <w:szCs w:val="26"/>
    </w:rPr>
  </w:style>
  <w:style w:type="paragraph" w:styleId="Kopfzeile">
    <w:name w:val="header"/>
    <w:basedOn w:val="Standard"/>
    <w:link w:val="KopfzeileZchn"/>
    <w:uiPriority w:val="99"/>
    <w:unhideWhenUsed/>
    <w:rsid w:val="009960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60AA"/>
  </w:style>
  <w:style w:type="paragraph" w:styleId="Fuzeile">
    <w:name w:val="footer"/>
    <w:basedOn w:val="Standard"/>
    <w:link w:val="FuzeileZchn"/>
    <w:uiPriority w:val="99"/>
    <w:unhideWhenUsed/>
    <w:rsid w:val="009960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60AA"/>
  </w:style>
  <w:style w:type="paragraph" w:styleId="Listenabsatz">
    <w:name w:val="List Paragraph"/>
    <w:basedOn w:val="Standard"/>
    <w:uiPriority w:val="34"/>
    <w:qFormat/>
    <w:rsid w:val="00B61D54"/>
    <w:pPr>
      <w:ind w:left="720"/>
      <w:contextualSpacing/>
    </w:pPr>
  </w:style>
  <w:style w:type="character" w:customStyle="1" w:styleId="berschrift3Zchn">
    <w:name w:val="Überschrift 3 Zchn"/>
    <w:basedOn w:val="Absatz-Standardschriftart"/>
    <w:link w:val="berschrift3"/>
    <w:uiPriority w:val="9"/>
    <w:rsid w:val="0076476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6476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6476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76476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76476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7647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4762"/>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07B4D"/>
    <w:rPr>
      <w:color w:val="0000FF"/>
      <w:u w:val="single"/>
    </w:rPr>
  </w:style>
  <w:style w:type="character" w:styleId="NichtaufgelsteErwhnung">
    <w:name w:val="Unresolved Mention"/>
    <w:basedOn w:val="Absatz-Standardschriftart"/>
    <w:uiPriority w:val="99"/>
    <w:semiHidden/>
    <w:unhideWhenUsed/>
    <w:rsid w:val="00E8100C"/>
    <w:rPr>
      <w:color w:val="605E5C"/>
      <w:shd w:val="clear" w:color="auto" w:fill="E1DFDD"/>
    </w:rPr>
  </w:style>
  <w:style w:type="character" w:styleId="BesuchterLink">
    <w:name w:val="FollowedHyperlink"/>
    <w:basedOn w:val="Absatz-Standardschriftart"/>
    <w:uiPriority w:val="99"/>
    <w:semiHidden/>
    <w:unhideWhenUsed/>
    <w:rsid w:val="00E8100C"/>
    <w:rPr>
      <w:color w:val="954F72" w:themeColor="followedHyperlink"/>
      <w:u w:val="single"/>
    </w:rPr>
  </w:style>
  <w:style w:type="table" w:styleId="Tabellenraster">
    <w:name w:val="Table Grid"/>
    <w:basedOn w:val="NormaleTabelle"/>
    <w:uiPriority w:val="39"/>
    <w:rsid w:val="001A1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C86AF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ett">
    <w:name w:val="Strong"/>
    <w:basedOn w:val="Absatz-Standardschriftart"/>
    <w:uiPriority w:val="22"/>
    <w:qFormat/>
    <w:rsid w:val="00776197"/>
    <w:rPr>
      <w:b/>
      <w:bCs/>
    </w:rPr>
  </w:style>
  <w:style w:type="paragraph" w:styleId="Funotentext">
    <w:name w:val="footnote text"/>
    <w:basedOn w:val="Standard"/>
    <w:link w:val="FunotentextZchn"/>
    <w:uiPriority w:val="99"/>
    <w:semiHidden/>
    <w:unhideWhenUsed/>
    <w:rsid w:val="009C60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C60CF"/>
    <w:rPr>
      <w:sz w:val="20"/>
      <w:szCs w:val="20"/>
    </w:rPr>
  </w:style>
  <w:style w:type="character" w:styleId="Funotenzeichen">
    <w:name w:val="footnote reference"/>
    <w:basedOn w:val="Absatz-Standardschriftart"/>
    <w:uiPriority w:val="99"/>
    <w:semiHidden/>
    <w:unhideWhenUsed/>
    <w:rsid w:val="009C60CF"/>
    <w:rPr>
      <w:vertAlign w:val="superscript"/>
    </w:rPr>
  </w:style>
  <w:style w:type="paragraph" w:styleId="Beschriftung">
    <w:name w:val="caption"/>
    <w:basedOn w:val="Standard"/>
    <w:next w:val="Standard"/>
    <w:uiPriority w:val="35"/>
    <w:unhideWhenUsed/>
    <w:qFormat/>
    <w:rsid w:val="009C60CF"/>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3E3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3A27"/>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3E3A27"/>
    <w:pPr>
      <w:spacing w:after="100"/>
    </w:pPr>
  </w:style>
  <w:style w:type="paragraph" w:styleId="Verzeichnis2">
    <w:name w:val="toc 2"/>
    <w:basedOn w:val="Standard"/>
    <w:next w:val="Standard"/>
    <w:autoRedefine/>
    <w:uiPriority w:val="39"/>
    <w:unhideWhenUsed/>
    <w:rsid w:val="003E3A27"/>
    <w:pPr>
      <w:spacing w:after="100"/>
      <w:ind w:left="220"/>
    </w:pPr>
  </w:style>
  <w:style w:type="paragraph" w:styleId="Verzeichnis3">
    <w:name w:val="toc 3"/>
    <w:basedOn w:val="Standard"/>
    <w:next w:val="Standard"/>
    <w:autoRedefine/>
    <w:uiPriority w:val="39"/>
    <w:unhideWhenUsed/>
    <w:rsid w:val="00221D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660">
      <w:bodyDiv w:val="1"/>
      <w:marLeft w:val="0"/>
      <w:marRight w:val="0"/>
      <w:marTop w:val="0"/>
      <w:marBottom w:val="0"/>
      <w:divBdr>
        <w:top w:val="none" w:sz="0" w:space="0" w:color="auto"/>
        <w:left w:val="none" w:sz="0" w:space="0" w:color="auto"/>
        <w:bottom w:val="none" w:sz="0" w:space="0" w:color="auto"/>
        <w:right w:val="none" w:sz="0" w:space="0" w:color="auto"/>
      </w:divBdr>
    </w:div>
    <w:div w:id="257716864">
      <w:bodyDiv w:val="1"/>
      <w:marLeft w:val="0"/>
      <w:marRight w:val="0"/>
      <w:marTop w:val="0"/>
      <w:marBottom w:val="0"/>
      <w:divBdr>
        <w:top w:val="none" w:sz="0" w:space="0" w:color="auto"/>
        <w:left w:val="none" w:sz="0" w:space="0" w:color="auto"/>
        <w:bottom w:val="none" w:sz="0" w:space="0" w:color="auto"/>
        <w:right w:val="none" w:sz="0" w:space="0" w:color="auto"/>
      </w:divBdr>
      <w:divsChild>
        <w:div w:id="1898586305">
          <w:marLeft w:val="0"/>
          <w:marRight w:val="0"/>
          <w:marTop w:val="0"/>
          <w:marBottom w:val="0"/>
          <w:divBdr>
            <w:top w:val="none" w:sz="0" w:space="0" w:color="auto"/>
            <w:left w:val="none" w:sz="0" w:space="0" w:color="auto"/>
            <w:bottom w:val="none" w:sz="0" w:space="0" w:color="auto"/>
            <w:right w:val="none" w:sz="0" w:space="0" w:color="auto"/>
          </w:divBdr>
        </w:div>
      </w:divsChild>
    </w:div>
    <w:div w:id="258877457">
      <w:bodyDiv w:val="1"/>
      <w:marLeft w:val="0"/>
      <w:marRight w:val="0"/>
      <w:marTop w:val="0"/>
      <w:marBottom w:val="0"/>
      <w:divBdr>
        <w:top w:val="none" w:sz="0" w:space="0" w:color="auto"/>
        <w:left w:val="none" w:sz="0" w:space="0" w:color="auto"/>
        <w:bottom w:val="none" w:sz="0" w:space="0" w:color="auto"/>
        <w:right w:val="none" w:sz="0" w:space="0" w:color="auto"/>
      </w:divBdr>
    </w:div>
    <w:div w:id="435517564">
      <w:bodyDiv w:val="1"/>
      <w:marLeft w:val="0"/>
      <w:marRight w:val="0"/>
      <w:marTop w:val="0"/>
      <w:marBottom w:val="0"/>
      <w:divBdr>
        <w:top w:val="none" w:sz="0" w:space="0" w:color="auto"/>
        <w:left w:val="none" w:sz="0" w:space="0" w:color="auto"/>
        <w:bottom w:val="none" w:sz="0" w:space="0" w:color="auto"/>
        <w:right w:val="none" w:sz="0" w:space="0" w:color="auto"/>
      </w:divBdr>
    </w:div>
    <w:div w:id="534852051">
      <w:bodyDiv w:val="1"/>
      <w:marLeft w:val="0"/>
      <w:marRight w:val="0"/>
      <w:marTop w:val="0"/>
      <w:marBottom w:val="0"/>
      <w:divBdr>
        <w:top w:val="none" w:sz="0" w:space="0" w:color="auto"/>
        <w:left w:val="none" w:sz="0" w:space="0" w:color="auto"/>
        <w:bottom w:val="none" w:sz="0" w:space="0" w:color="auto"/>
        <w:right w:val="none" w:sz="0" w:space="0" w:color="auto"/>
      </w:divBdr>
      <w:divsChild>
        <w:div w:id="620647717">
          <w:marLeft w:val="0"/>
          <w:marRight w:val="0"/>
          <w:marTop w:val="0"/>
          <w:marBottom w:val="0"/>
          <w:divBdr>
            <w:top w:val="none" w:sz="0" w:space="0" w:color="auto"/>
            <w:left w:val="none" w:sz="0" w:space="0" w:color="auto"/>
            <w:bottom w:val="none" w:sz="0" w:space="0" w:color="auto"/>
            <w:right w:val="none" w:sz="0" w:space="0" w:color="auto"/>
          </w:divBdr>
        </w:div>
      </w:divsChild>
    </w:div>
    <w:div w:id="945620415">
      <w:bodyDiv w:val="1"/>
      <w:marLeft w:val="0"/>
      <w:marRight w:val="0"/>
      <w:marTop w:val="0"/>
      <w:marBottom w:val="0"/>
      <w:divBdr>
        <w:top w:val="none" w:sz="0" w:space="0" w:color="auto"/>
        <w:left w:val="none" w:sz="0" w:space="0" w:color="auto"/>
        <w:bottom w:val="none" w:sz="0" w:space="0" w:color="auto"/>
        <w:right w:val="none" w:sz="0" w:space="0" w:color="auto"/>
      </w:divBdr>
    </w:div>
    <w:div w:id="1222592970">
      <w:bodyDiv w:val="1"/>
      <w:marLeft w:val="0"/>
      <w:marRight w:val="0"/>
      <w:marTop w:val="0"/>
      <w:marBottom w:val="0"/>
      <w:divBdr>
        <w:top w:val="none" w:sz="0" w:space="0" w:color="auto"/>
        <w:left w:val="none" w:sz="0" w:space="0" w:color="auto"/>
        <w:bottom w:val="none" w:sz="0" w:space="0" w:color="auto"/>
        <w:right w:val="none" w:sz="0" w:space="0" w:color="auto"/>
      </w:divBdr>
      <w:divsChild>
        <w:div w:id="462163674">
          <w:marLeft w:val="0"/>
          <w:marRight w:val="0"/>
          <w:marTop w:val="0"/>
          <w:marBottom w:val="0"/>
          <w:divBdr>
            <w:top w:val="none" w:sz="0" w:space="0" w:color="auto"/>
            <w:left w:val="none" w:sz="0" w:space="0" w:color="auto"/>
            <w:bottom w:val="none" w:sz="0" w:space="0" w:color="auto"/>
            <w:right w:val="none" w:sz="0" w:space="0" w:color="auto"/>
          </w:divBdr>
        </w:div>
      </w:divsChild>
    </w:div>
    <w:div w:id="1873108240">
      <w:bodyDiv w:val="1"/>
      <w:marLeft w:val="0"/>
      <w:marRight w:val="0"/>
      <w:marTop w:val="0"/>
      <w:marBottom w:val="0"/>
      <w:divBdr>
        <w:top w:val="none" w:sz="0" w:space="0" w:color="auto"/>
        <w:left w:val="none" w:sz="0" w:space="0" w:color="auto"/>
        <w:bottom w:val="none" w:sz="0" w:space="0" w:color="auto"/>
        <w:right w:val="none" w:sz="0" w:space="0" w:color="auto"/>
      </w:divBdr>
      <w:divsChild>
        <w:div w:id="862402717">
          <w:marLeft w:val="0"/>
          <w:marRight w:val="0"/>
          <w:marTop w:val="0"/>
          <w:marBottom w:val="0"/>
          <w:divBdr>
            <w:top w:val="none" w:sz="0" w:space="0" w:color="auto"/>
            <w:left w:val="none" w:sz="0" w:space="0" w:color="auto"/>
            <w:bottom w:val="none" w:sz="0" w:space="0" w:color="auto"/>
            <w:right w:val="none" w:sz="0" w:space="0" w:color="auto"/>
          </w:divBdr>
        </w:div>
      </w:divsChild>
    </w:div>
    <w:div w:id="1966420635">
      <w:bodyDiv w:val="1"/>
      <w:marLeft w:val="0"/>
      <w:marRight w:val="0"/>
      <w:marTop w:val="0"/>
      <w:marBottom w:val="0"/>
      <w:divBdr>
        <w:top w:val="none" w:sz="0" w:space="0" w:color="auto"/>
        <w:left w:val="none" w:sz="0" w:space="0" w:color="auto"/>
        <w:bottom w:val="none" w:sz="0" w:space="0" w:color="auto"/>
        <w:right w:val="none" w:sz="0" w:space="0" w:color="auto"/>
      </w:divBdr>
      <w:divsChild>
        <w:div w:id="892082788">
          <w:marLeft w:val="0"/>
          <w:marRight w:val="0"/>
          <w:marTop w:val="0"/>
          <w:marBottom w:val="0"/>
          <w:divBdr>
            <w:top w:val="none" w:sz="0" w:space="0" w:color="auto"/>
            <w:left w:val="none" w:sz="0" w:space="0" w:color="auto"/>
            <w:bottom w:val="none" w:sz="0" w:space="0" w:color="auto"/>
            <w:right w:val="none" w:sz="0" w:space="0" w:color="auto"/>
          </w:divBdr>
        </w:div>
      </w:divsChild>
    </w:div>
    <w:div w:id="2135102499">
      <w:bodyDiv w:val="1"/>
      <w:marLeft w:val="0"/>
      <w:marRight w:val="0"/>
      <w:marTop w:val="0"/>
      <w:marBottom w:val="0"/>
      <w:divBdr>
        <w:top w:val="none" w:sz="0" w:space="0" w:color="auto"/>
        <w:left w:val="none" w:sz="0" w:space="0" w:color="auto"/>
        <w:bottom w:val="none" w:sz="0" w:space="0" w:color="auto"/>
        <w:right w:val="none" w:sz="0" w:space="0" w:color="auto"/>
      </w:divBdr>
      <w:divsChild>
        <w:div w:id="23674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science/article/abs/pii/S0033062003000112?via%3Dihub"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sciencedirect.com/science/article/abs/pii/S1521690X99900179"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09dc1ae-4dad-4e36-9400-70c2100222b4">
      <Terms xmlns="http://schemas.microsoft.com/office/infopath/2007/PartnerControls"/>
    </lcf76f155ced4ddcb4097134ff3c332f>
    <TaxCatchAll xmlns="55f6047e-3baf-46f4-9199-5280bd454c3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064EE23BF62FB4B89EE5C2C72074FFB" ma:contentTypeVersion="10" ma:contentTypeDescription="Ein neues Dokument erstellen." ma:contentTypeScope="" ma:versionID="98e8258c5e810d1f41010c8dfb15dc72">
  <xsd:schema xmlns:xsd="http://www.w3.org/2001/XMLSchema" xmlns:xs="http://www.w3.org/2001/XMLSchema" xmlns:p="http://schemas.microsoft.com/office/2006/metadata/properties" xmlns:ns2="c09dc1ae-4dad-4e36-9400-70c2100222b4" xmlns:ns3="55f6047e-3baf-46f4-9199-5280bd454c3a" targetNamespace="http://schemas.microsoft.com/office/2006/metadata/properties" ma:root="true" ma:fieldsID="4e0cb8a5f6fd37ab156736ceeac0ca48" ns2:_="" ns3:_="">
    <xsd:import namespace="c09dc1ae-4dad-4e36-9400-70c2100222b4"/>
    <xsd:import namespace="55f6047e-3baf-46f4-9199-5280bd454c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dc1ae-4dad-4e36-9400-70c2100222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6047e-3baf-46f4-9199-5280bd454c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6dde8d8-5dda-41a9-b2a4-9243ba2f3c05}" ma:internalName="TaxCatchAll" ma:showField="CatchAllData" ma:web="55f6047e-3baf-46f4-9199-5280bd454c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5D54D9-CA1A-4407-806C-128909FA46A4}">
  <ds:schemaRefs>
    <ds:schemaRef ds:uri="http://schemas.openxmlformats.org/officeDocument/2006/bibliography"/>
  </ds:schemaRefs>
</ds:datastoreItem>
</file>

<file path=customXml/itemProps2.xml><?xml version="1.0" encoding="utf-8"?>
<ds:datastoreItem xmlns:ds="http://schemas.openxmlformats.org/officeDocument/2006/customXml" ds:itemID="{F907C120-3BCF-4656-8830-3656932E30BB}">
  <ds:schemaRefs>
    <ds:schemaRef ds:uri="http://schemas.microsoft.com/sharepoint/v3/contenttype/forms"/>
  </ds:schemaRefs>
</ds:datastoreItem>
</file>

<file path=customXml/itemProps3.xml><?xml version="1.0" encoding="utf-8"?>
<ds:datastoreItem xmlns:ds="http://schemas.openxmlformats.org/officeDocument/2006/customXml" ds:itemID="{EA921970-3C77-4F1F-9BA4-3DB156D8726C}">
  <ds:schemaRefs>
    <ds:schemaRef ds:uri="http://schemas.microsoft.com/office/2006/metadata/properties"/>
    <ds:schemaRef ds:uri="http://schemas.microsoft.com/office/infopath/2007/PartnerControls"/>
    <ds:schemaRef ds:uri="c09dc1ae-4dad-4e36-9400-70c2100222b4"/>
    <ds:schemaRef ds:uri="55f6047e-3baf-46f4-9199-5280bd454c3a"/>
  </ds:schemaRefs>
</ds:datastoreItem>
</file>

<file path=customXml/itemProps4.xml><?xml version="1.0" encoding="utf-8"?>
<ds:datastoreItem xmlns:ds="http://schemas.openxmlformats.org/officeDocument/2006/customXml" ds:itemID="{74CAE4FD-A7FF-41C7-899A-F694FDF11C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dc1ae-4dad-4e36-9400-70c2100222b4"/>
    <ds:schemaRef ds:uri="55f6047e-3baf-46f4-9199-5280bd454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3849</Words>
  <Characters>24252</Characters>
  <Application>Microsoft Office Word</Application>
  <DocSecurity>0</DocSecurity>
  <Lines>202</Lines>
  <Paragraphs>56</Paragraphs>
  <ScaleCrop>false</ScaleCrop>
  <Company/>
  <LinksUpToDate>false</LinksUpToDate>
  <CharactersWithSpaces>28045</CharactersWithSpaces>
  <SharedDoc>false</SharedDoc>
  <HLinks>
    <vt:vector size="204" baseType="variant">
      <vt:variant>
        <vt:i4>3276896</vt:i4>
      </vt:variant>
      <vt:variant>
        <vt:i4>201</vt:i4>
      </vt:variant>
      <vt:variant>
        <vt:i4>0</vt:i4>
      </vt:variant>
      <vt:variant>
        <vt:i4>5</vt:i4>
      </vt:variant>
      <vt:variant>
        <vt:lpwstr>https://www.sciencedirect.com/science/article/abs/pii/S0033062003000112?via%3Dihub</vt:lpwstr>
      </vt:variant>
      <vt:variant>
        <vt:lpwstr/>
      </vt:variant>
      <vt:variant>
        <vt:i4>2949152</vt:i4>
      </vt:variant>
      <vt:variant>
        <vt:i4>198</vt:i4>
      </vt:variant>
      <vt:variant>
        <vt:i4>0</vt:i4>
      </vt:variant>
      <vt:variant>
        <vt:i4>5</vt:i4>
      </vt:variant>
      <vt:variant>
        <vt:lpwstr>https://www.sciencedirect.com/science/article/abs/pii/S1521690X99900179</vt:lpwstr>
      </vt:variant>
      <vt:variant>
        <vt:lpwstr/>
      </vt:variant>
      <vt:variant>
        <vt:i4>5374040</vt:i4>
      </vt:variant>
      <vt:variant>
        <vt:i4>195</vt:i4>
      </vt:variant>
      <vt:variant>
        <vt:i4>0</vt:i4>
      </vt:variant>
      <vt:variant>
        <vt:i4>5</vt:i4>
      </vt:variant>
      <vt:variant>
        <vt:lpwstr>https://journals.sagepub.com/doi/full/10.4137/BMI.S38440</vt:lpwstr>
      </vt:variant>
      <vt:variant>
        <vt:lpwstr/>
      </vt:variant>
      <vt:variant>
        <vt:i4>1572915</vt:i4>
      </vt:variant>
      <vt:variant>
        <vt:i4>185</vt:i4>
      </vt:variant>
      <vt:variant>
        <vt:i4>0</vt:i4>
      </vt:variant>
      <vt:variant>
        <vt:i4>5</vt:i4>
      </vt:variant>
      <vt:variant>
        <vt:lpwstr/>
      </vt:variant>
      <vt:variant>
        <vt:lpwstr>_Toc151628144</vt:lpwstr>
      </vt:variant>
      <vt:variant>
        <vt:i4>1572915</vt:i4>
      </vt:variant>
      <vt:variant>
        <vt:i4>179</vt:i4>
      </vt:variant>
      <vt:variant>
        <vt:i4>0</vt:i4>
      </vt:variant>
      <vt:variant>
        <vt:i4>5</vt:i4>
      </vt:variant>
      <vt:variant>
        <vt:lpwstr/>
      </vt:variant>
      <vt:variant>
        <vt:lpwstr>_Toc151628143</vt:lpwstr>
      </vt:variant>
      <vt:variant>
        <vt:i4>1572915</vt:i4>
      </vt:variant>
      <vt:variant>
        <vt:i4>173</vt:i4>
      </vt:variant>
      <vt:variant>
        <vt:i4>0</vt:i4>
      </vt:variant>
      <vt:variant>
        <vt:i4>5</vt:i4>
      </vt:variant>
      <vt:variant>
        <vt:lpwstr/>
      </vt:variant>
      <vt:variant>
        <vt:lpwstr>_Toc151628142</vt:lpwstr>
      </vt:variant>
      <vt:variant>
        <vt:i4>1572915</vt:i4>
      </vt:variant>
      <vt:variant>
        <vt:i4>167</vt:i4>
      </vt:variant>
      <vt:variant>
        <vt:i4>0</vt:i4>
      </vt:variant>
      <vt:variant>
        <vt:i4>5</vt:i4>
      </vt:variant>
      <vt:variant>
        <vt:lpwstr/>
      </vt:variant>
      <vt:variant>
        <vt:lpwstr>_Toc151628141</vt:lpwstr>
      </vt:variant>
      <vt:variant>
        <vt:i4>1572915</vt:i4>
      </vt:variant>
      <vt:variant>
        <vt:i4>161</vt:i4>
      </vt:variant>
      <vt:variant>
        <vt:i4>0</vt:i4>
      </vt:variant>
      <vt:variant>
        <vt:i4>5</vt:i4>
      </vt:variant>
      <vt:variant>
        <vt:lpwstr/>
      </vt:variant>
      <vt:variant>
        <vt:lpwstr>_Toc151628140</vt:lpwstr>
      </vt:variant>
      <vt:variant>
        <vt:i4>2031667</vt:i4>
      </vt:variant>
      <vt:variant>
        <vt:i4>155</vt:i4>
      </vt:variant>
      <vt:variant>
        <vt:i4>0</vt:i4>
      </vt:variant>
      <vt:variant>
        <vt:i4>5</vt:i4>
      </vt:variant>
      <vt:variant>
        <vt:lpwstr/>
      </vt:variant>
      <vt:variant>
        <vt:lpwstr>_Toc151628139</vt:lpwstr>
      </vt:variant>
      <vt:variant>
        <vt:i4>2031667</vt:i4>
      </vt:variant>
      <vt:variant>
        <vt:i4>149</vt:i4>
      </vt:variant>
      <vt:variant>
        <vt:i4>0</vt:i4>
      </vt:variant>
      <vt:variant>
        <vt:i4>5</vt:i4>
      </vt:variant>
      <vt:variant>
        <vt:lpwstr/>
      </vt:variant>
      <vt:variant>
        <vt:lpwstr>_Toc151628138</vt:lpwstr>
      </vt:variant>
      <vt:variant>
        <vt:i4>2031667</vt:i4>
      </vt:variant>
      <vt:variant>
        <vt:i4>143</vt:i4>
      </vt:variant>
      <vt:variant>
        <vt:i4>0</vt:i4>
      </vt:variant>
      <vt:variant>
        <vt:i4>5</vt:i4>
      </vt:variant>
      <vt:variant>
        <vt:lpwstr/>
      </vt:variant>
      <vt:variant>
        <vt:lpwstr>_Toc151628137</vt:lpwstr>
      </vt:variant>
      <vt:variant>
        <vt:i4>2031667</vt:i4>
      </vt:variant>
      <vt:variant>
        <vt:i4>137</vt:i4>
      </vt:variant>
      <vt:variant>
        <vt:i4>0</vt:i4>
      </vt:variant>
      <vt:variant>
        <vt:i4>5</vt:i4>
      </vt:variant>
      <vt:variant>
        <vt:lpwstr/>
      </vt:variant>
      <vt:variant>
        <vt:lpwstr>_Toc151628136</vt:lpwstr>
      </vt:variant>
      <vt:variant>
        <vt:i4>2031667</vt:i4>
      </vt:variant>
      <vt:variant>
        <vt:i4>131</vt:i4>
      </vt:variant>
      <vt:variant>
        <vt:i4>0</vt:i4>
      </vt:variant>
      <vt:variant>
        <vt:i4>5</vt:i4>
      </vt:variant>
      <vt:variant>
        <vt:lpwstr/>
      </vt:variant>
      <vt:variant>
        <vt:lpwstr>_Toc151628135</vt:lpwstr>
      </vt:variant>
      <vt:variant>
        <vt:i4>2031667</vt:i4>
      </vt:variant>
      <vt:variant>
        <vt:i4>125</vt:i4>
      </vt:variant>
      <vt:variant>
        <vt:i4>0</vt:i4>
      </vt:variant>
      <vt:variant>
        <vt:i4>5</vt:i4>
      </vt:variant>
      <vt:variant>
        <vt:lpwstr/>
      </vt:variant>
      <vt:variant>
        <vt:lpwstr>_Toc151628134</vt:lpwstr>
      </vt:variant>
      <vt:variant>
        <vt:i4>2031667</vt:i4>
      </vt:variant>
      <vt:variant>
        <vt:i4>119</vt:i4>
      </vt:variant>
      <vt:variant>
        <vt:i4>0</vt:i4>
      </vt:variant>
      <vt:variant>
        <vt:i4>5</vt:i4>
      </vt:variant>
      <vt:variant>
        <vt:lpwstr/>
      </vt:variant>
      <vt:variant>
        <vt:lpwstr>_Toc151628133</vt:lpwstr>
      </vt:variant>
      <vt:variant>
        <vt:i4>2031667</vt:i4>
      </vt:variant>
      <vt:variant>
        <vt:i4>113</vt:i4>
      </vt:variant>
      <vt:variant>
        <vt:i4>0</vt:i4>
      </vt:variant>
      <vt:variant>
        <vt:i4>5</vt:i4>
      </vt:variant>
      <vt:variant>
        <vt:lpwstr/>
      </vt:variant>
      <vt:variant>
        <vt:lpwstr>_Toc151628132</vt:lpwstr>
      </vt:variant>
      <vt:variant>
        <vt:i4>2031667</vt:i4>
      </vt:variant>
      <vt:variant>
        <vt:i4>107</vt:i4>
      </vt:variant>
      <vt:variant>
        <vt:i4>0</vt:i4>
      </vt:variant>
      <vt:variant>
        <vt:i4>5</vt:i4>
      </vt:variant>
      <vt:variant>
        <vt:lpwstr/>
      </vt:variant>
      <vt:variant>
        <vt:lpwstr>_Toc151628131</vt:lpwstr>
      </vt:variant>
      <vt:variant>
        <vt:i4>2031667</vt:i4>
      </vt:variant>
      <vt:variant>
        <vt:i4>101</vt:i4>
      </vt:variant>
      <vt:variant>
        <vt:i4>0</vt:i4>
      </vt:variant>
      <vt:variant>
        <vt:i4>5</vt:i4>
      </vt:variant>
      <vt:variant>
        <vt:lpwstr/>
      </vt:variant>
      <vt:variant>
        <vt:lpwstr>_Toc151628130</vt:lpwstr>
      </vt:variant>
      <vt:variant>
        <vt:i4>1966131</vt:i4>
      </vt:variant>
      <vt:variant>
        <vt:i4>95</vt:i4>
      </vt:variant>
      <vt:variant>
        <vt:i4>0</vt:i4>
      </vt:variant>
      <vt:variant>
        <vt:i4>5</vt:i4>
      </vt:variant>
      <vt:variant>
        <vt:lpwstr/>
      </vt:variant>
      <vt:variant>
        <vt:lpwstr>_Toc151628129</vt:lpwstr>
      </vt:variant>
      <vt:variant>
        <vt:i4>1966131</vt:i4>
      </vt:variant>
      <vt:variant>
        <vt:i4>89</vt:i4>
      </vt:variant>
      <vt:variant>
        <vt:i4>0</vt:i4>
      </vt:variant>
      <vt:variant>
        <vt:i4>5</vt:i4>
      </vt:variant>
      <vt:variant>
        <vt:lpwstr/>
      </vt:variant>
      <vt:variant>
        <vt:lpwstr>_Toc151628128</vt:lpwstr>
      </vt:variant>
      <vt:variant>
        <vt:i4>1966131</vt:i4>
      </vt:variant>
      <vt:variant>
        <vt:i4>83</vt:i4>
      </vt:variant>
      <vt:variant>
        <vt:i4>0</vt:i4>
      </vt:variant>
      <vt:variant>
        <vt:i4>5</vt:i4>
      </vt:variant>
      <vt:variant>
        <vt:lpwstr/>
      </vt:variant>
      <vt:variant>
        <vt:lpwstr>_Toc151628127</vt:lpwstr>
      </vt:variant>
      <vt:variant>
        <vt:i4>1966131</vt:i4>
      </vt:variant>
      <vt:variant>
        <vt:i4>77</vt:i4>
      </vt:variant>
      <vt:variant>
        <vt:i4>0</vt:i4>
      </vt:variant>
      <vt:variant>
        <vt:i4>5</vt:i4>
      </vt:variant>
      <vt:variant>
        <vt:lpwstr/>
      </vt:variant>
      <vt:variant>
        <vt:lpwstr>_Toc151628126</vt:lpwstr>
      </vt:variant>
      <vt:variant>
        <vt:i4>1966131</vt:i4>
      </vt:variant>
      <vt:variant>
        <vt:i4>71</vt:i4>
      </vt:variant>
      <vt:variant>
        <vt:i4>0</vt:i4>
      </vt:variant>
      <vt:variant>
        <vt:i4>5</vt:i4>
      </vt:variant>
      <vt:variant>
        <vt:lpwstr/>
      </vt:variant>
      <vt:variant>
        <vt:lpwstr>_Toc151628125</vt:lpwstr>
      </vt:variant>
      <vt:variant>
        <vt:i4>1966131</vt:i4>
      </vt:variant>
      <vt:variant>
        <vt:i4>65</vt:i4>
      </vt:variant>
      <vt:variant>
        <vt:i4>0</vt:i4>
      </vt:variant>
      <vt:variant>
        <vt:i4>5</vt:i4>
      </vt:variant>
      <vt:variant>
        <vt:lpwstr/>
      </vt:variant>
      <vt:variant>
        <vt:lpwstr>_Toc151628124</vt:lpwstr>
      </vt:variant>
      <vt:variant>
        <vt:i4>1966131</vt:i4>
      </vt:variant>
      <vt:variant>
        <vt:i4>59</vt:i4>
      </vt:variant>
      <vt:variant>
        <vt:i4>0</vt:i4>
      </vt:variant>
      <vt:variant>
        <vt:i4>5</vt:i4>
      </vt:variant>
      <vt:variant>
        <vt:lpwstr/>
      </vt:variant>
      <vt:variant>
        <vt:lpwstr>_Toc151628123</vt:lpwstr>
      </vt:variant>
      <vt:variant>
        <vt:i4>1966131</vt:i4>
      </vt:variant>
      <vt:variant>
        <vt:i4>53</vt:i4>
      </vt:variant>
      <vt:variant>
        <vt:i4>0</vt:i4>
      </vt:variant>
      <vt:variant>
        <vt:i4>5</vt:i4>
      </vt:variant>
      <vt:variant>
        <vt:lpwstr/>
      </vt:variant>
      <vt:variant>
        <vt:lpwstr>_Toc151628122</vt:lpwstr>
      </vt:variant>
      <vt:variant>
        <vt:i4>1966131</vt:i4>
      </vt:variant>
      <vt:variant>
        <vt:i4>47</vt:i4>
      </vt:variant>
      <vt:variant>
        <vt:i4>0</vt:i4>
      </vt:variant>
      <vt:variant>
        <vt:i4>5</vt:i4>
      </vt:variant>
      <vt:variant>
        <vt:lpwstr/>
      </vt:variant>
      <vt:variant>
        <vt:lpwstr>_Toc151628121</vt:lpwstr>
      </vt:variant>
      <vt:variant>
        <vt:i4>1966131</vt:i4>
      </vt:variant>
      <vt:variant>
        <vt:i4>41</vt:i4>
      </vt:variant>
      <vt:variant>
        <vt:i4>0</vt:i4>
      </vt:variant>
      <vt:variant>
        <vt:i4>5</vt:i4>
      </vt:variant>
      <vt:variant>
        <vt:lpwstr/>
      </vt:variant>
      <vt:variant>
        <vt:lpwstr>_Toc151628120</vt:lpwstr>
      </vt:variant>
      <vt:variant>
        <vt:i4>1900595</vt:i4>
      </vt:variant>
      <vt:variant>
        <vt:i4>35</vt:i4>
      </vt:variant>
      <vt:variant>
        <vt:i4>0</vt:i4>
      </vt:variant>
      <vt:variant>
        <vt:i4>5</vt:i4>
      </vt:variant>
      <vt:variant>
        <vt:lpwstr/>
      </vt:variant>
      <vt:variant>
        <vt:lpwstr>_Toc151628119</vt:lpwstr>
      </vt:variant>
      <vt:variant>
        <vt:i4>1900595</vt:i4>
      </vt:variant>
      <vt:variant>
        <vt:i4>29</vt:i4>
      </vt:variant>
      <vt:variant>
        <vt:i4>0</vt:i4>
      </vt:variant>
      <vt:variant>
        <vt:i4>5</vt:i4>
      </vt:variant>
      <vt:variant>
        <vt:lpwstr/>
      </vt:variant>
      <vt:variant>
        <vt:lpwstr>_Toc151628118</vt:lpwstr>
      </vt:variant>
      <vt:variant>
        <vt:i4>1900595</vt:i4>
      </vt:variant>
      <vt:variant>
        <vt:i4>23</vt:i4>
      </vt:variant>
      <vt:variant>
        <vt:i4>0</vt:i4>
      </vt:variant>
      <vt:variant>
        <vt:i4>5</vt:i4>
      </vt:variant>
      <vt:variant>
        <vt:lpwstr/>
      </vt:variant>
      <vt:variant>
        <vt:lpwstr>_Toc151628117</vt:lpwstr>
      </vt:variant>
      <vt:variant>
        <vt:i4>1900595</vt:i4>
      </vt:variant>
      <vt:variant>
        <vt:i4>17</vt:i4>
      </vt:variant>
      <vt:variant>
        <vt:i4>0</vt:i4>
      </vt:variant>
      <vt:variant>
        <vt:i4>5</vt:i4>
      </vt:variant>
      <vt:variant>
        <vt:lpwstr/>
      </vt:variant>
      <vt:variant>
        <vt:lpwstr>_Toc151628116</vt:lpwstr>
      </vt:variant>
      <vt:variant>
        <vt:i4>1900595</vt:i4>
      </vt:variant>
      <vt:variant>
        <vt:i4>11</vt:i4>
      </vt:variant>
      <vt:variant>
        <vt:i4>0</vt:i4>
      </vt:variant>
      <vt:variant>
        <vt:i4>5</vt:i4>
      </vt:variant>
      <vt:variant>
        <vt:lpwstr/>
      </vt:variant>
      <vt:variant>
        <vt:lpwstr>_Toc151628115</vt:lpwstr>
      </vt:variant>
      <vt:variant>
        <vt:i4>1900595</vt:i4>
      </vt:variant>
      <vt:variant>
        <vt:i4>5</vt:i4>
      </vt:variant>
      <vt:variant>
        <vt:i4>0</vt:i4>
      </vt:variant>
      <vt:variant>
        <vt:i4>5</vt:i4>
      </vt:variant>
      <vt:variant>
        <vt:lpwstr/>
      </vt:variant>
      <vt:variant>
        <vt:lpwstr>_Toc151628114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Apicella Nevio (apicenev)</dc:creator>
  <cp:keywords/>
  <dc:description/>
  <cp:lastModifiedBy>Balke Nicolas (balkenic)</cp:lastModifiedBy>
  <cp:revision>609</cp:revision>
  <cp:lastPrinted>2023-10-11T04:42:00Z</cp:lastPrinted>
  <dcterms:created xsi:type="dcterms:W3CDTF">2023-10-04T12:38:00Z</dcterms:created>
  <dcterms:modified xsi:type="dcterms:W3CDTF">2023-11-23T19:20:00Z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0x010100B064EE23BF62FB4B89EE5C2C72074FFB</vt:lpwstr>
  </property>
  <property fmtid="{D5CDD505-2E9C-101B-9397-08002B2CF9AE}" pid="3" name="MediaServiceImageTags">
    <vt:lpwstr/>
  </property>
</Properties>
</file>